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7233E" w14:textId="77777777" w:rsidR="0003287E" w:rsidRPr="00787FCC" w:rsidRDefault="0003287E" w:rsidP="0003287E">
      <w:pPr>
        <w:jc w:val="center"/>
        <w:rPr>
          <w:rFonts w:asciiTheme="minorHAnsi" w:hAnsiTheme="minorHAnsi" w:cstheme="minorHAnsi"/>
          <w:b/>
          <w:bCs/>
        </w:rPr>
      </w:pPr>
      <w:r w:rsidRPr="00787FCC">
        <w:rPr>
          <w:rFonts w:asciiTheme="minorHAnsi" w:hAnsiTheme="minorHAnsi" w:cstheme="minorHAnsi"/>
          <w:b/>
          <w:bCs/>
        </w:rPr>
        <w:t>RACHEL PEAKE, MBCS</w:t>
      </w:r>
    </w:p>
    <w:p w14:paraId="0ACFC629" w14:textId="77777777" w:rsidR="0003287E" w:rsidRPr="00C8440F" w:rsidRDefault="0003287E" w:rsidP="0003287E">
      <w:pPr>
        <w:jc w:val="center"/>
        <w:rPr>
          <w:rFonts w:asciiTheme="minorHAnsi" w:hAnsiTheme="minorHAnsi" w:cstheme="minorHAnsi"/>
        </w:rPr>
      </w:pPr>
      <w:r w:rsidRPr="00C8440F">
        <w:rPr>
          <w:rFonts w:asciiTheme="minorHAnsi" w:hAnsiTheme="minorHAnsi" w:cstheme="minorHAnsi"/>
        </w:rPr>
        <w:t>mob. 07423 540068</w:t>
      </w:r>
    </w:p>
    <w:p w14:paraId="5FF1D50E" w14:textId="23C905B3" w:rsidR="0003287E" w:rsidRPr="00C8440F" w:rsidRDefault="0003287E" w:rsidP="0003287E">
      <w:pPr>
        <w:jc w:val="center"/>
        <w:rPr>
          <w:rFonts w:asciiTheme="minorHAnsi" w:hAnsiTheme="minorHAnsi" w:cstheme="minorHAnsi"/>
        </w:rPr>
      </w:pPr>
      <w:r w:rsidRPr="00C8440F">
        <w:rPr>
          <w:rFonts w:asciiTheme="minorHAnsi" w:hAnsiTheme="minorHAnsi" w:cstheme="minorHAnsi"/>
        </w:rPr>
        <w:t xml:space="preserve">email: </w:t>
      </w:r>
      <w:del w:id="0" w:author="Rachel Peake" w:date="2022-05-30T23:13:00Z">
        <w:r w:rsidRPr="00C8440F">
          <w:rPr>
            <w:rFonts w:asciiTheme="minorHAnsi" w:hAnsiTheme="minorHAnsi" w:cstheme="minorHAnsi"/>
          </w:rPr>
          <w:delText>r</w:delText>
        </w:r>
        <w:r w:rsidR="004F66C0">
          <w:rPr>
            <w:rFonts w:asciiTheme="minorHAnsi" w:hAnsiTheme="minorHAnsi" w:cstheme="minorHAnsi"/>
          </w:rPr>
          <w:delText>cpeake</w:delText>
        </w:r>
        <w:r w:rsidRPr="00C8440F">
          <w:rPr>
            <w:rFonts w:asciiTheme="minorHAnsi" w:hAnsiTheme="minorHAnsi" w:cstheme="minorHAnsi"/>
          </w:rPr>
          <w:delText>@</w:delText>
        </w:r>
        <w:r w:rsidR="004F66C0">
          <w:rPr>
            <w:rFonts w:asciiTheme="minorHAnsi" w:hAnsiTheme="minorHAnsi" w:cstheme="minorHAnsi"/>
          </w:rPr>
          <w:delText>gmail</w:delText>
        </w:r>
      </w:del>
      <w:ins w:id="1" w:author="Rachel Peake" w:date="2022-05-30T23:13:00Z">
        <w:r w:rsidR="00F55513">
          <w:rPr>
            <w:rFonts w:asciiTheme="minorHAnsi" w:hAnsiTheme="minorHAnsi" w:cstheme="minorHAnsi"/>
          </w:rPr>
          <w:t>rachelpeakedba@outlook</w:t>
        </w:r>
      </w:ins>
      <w:r w:rsidR="00F55513">
        <w:rPr>
          <w:rFonts w:asciiTheme="minorHAnsi" w:hAnsiTheme="minorHAnsi" w:cstheme="minorHAnsi"/>
        </w:rPr>
        <w:t>.com</w:t>
      </w:r>
    </w:p>
    <w:p w14:paraId="73E78308" w14:textId="77777777" w:rsidR="0003287E" w:rsidRDefault="0003287E"/>
    <w:p w14:paraId="2606BB91" w14:textId="0634B993" w:rsidR="0003287E" w:rsidRPr="0003287E" w:rsidRDefault="0003287E">
      <w:pPr>
        <w:rPr>
          <w:rFonts w:asciiTheme="minorHAnsi" w:hAnsiTheme="minorHAnsi" w:cstheme="minorHAnsi"/>
          <w:b/>
          <w:bCs/>
        </w:rPr>
      </w:pPr>
      <w:r w:rsidRPr="0003287E">
        <w:rPr>
          <w:rFonts w:asciiTheme="minorHAnsi" w:hAnsiTheme="minorHAnsi" w:cstheme="minorHAnsi"/>
          <w:b/>
          <w:bCs/>
        </w:rPr>
        <w:t>Summary</w:t>
      </w:r>
    </w:p>
    <w:p w14:paraId="31D8B930" w14:textId="30413DA8" w:rsidR="0003287E" w:rsidRPr="0003287E" w:rsidRDefault="0003287E" w:rsidP="0003287E">
      <w:pPr>
        <w:widowControl w:val="0"/>
        <w:jc w:val="both"/>
        <w:rPr>
          <w:rFonts w:ascii="Calibri" w:hAnsi="Calibri"/>
          <w:sz w:val="20"/>
          <w:szCs w:val="20"/>
        </w:rPr>
      </w:pPr>
      <w:r w:rsidRPr="0003287E">
        <w:rPr>
          <w:rFonts w:ascii="Calibri" w:hAnsi="Calibri"/>
          <w:sz w:val="20"/>
          <w:szCs w:val="20"/>
        </w:rPr>
        <w:t xml:space="preserve">I am a PRINCE2 qualified </w:t>
      </w:r>
      <w:r w:rsidR="006A680F">
        <w:rPr>
          <w:rFonts w:ascii="Calibri" w:hAnsi="Calibri"/>
          <w:sz w:val="20"/>
          <w:szCs w:val="20"/>
        </w:rPr>
        <w:t>Data Engineer</w:t>
      </w:r>
      <w:r w:rsidRPr="0003287E">
        <w:rPr>
          <w:rFonts w:ascii="Calibri" w:hAnsi="Calibri"/>
          <w:sz w:val="20"/>
          <w:szCs w:val="20"/>
        </w:rPr>
        <w:t xml:space="preserve"> and member of the British Computer Society with 10 years + experience in front and back-end development using a windows stack. </w:t>
      </w:r>
      <w:r w:rsidR="00502FF3">
        <w:rPr>
          <w:rFonts w:ascii="Calibri" w:hAnsi="Calibri"/>
          <w:sz w:val="20"/>
          <w:szCs w:val="20"/>
        </w:rPr>
        <w:t xml:space="preserve">I have worked with companies </w:t>
      </w:r>
      <w:r w:rsidR="002B0C0F">
        <w:rPr>
          <w:rFonts w:ascii="Calibri" w:hAnsi="Calibri"/>
          <w:sz w:val="20"/>
          <w:szCs w:val="20"/>
        </w:rPr>
        <w:t xml:space="preserve">such </w:t>
      </w:r>
      <w:r w:rsidR="004A2244">
        <w:rPr>
          <w:rFonts w:ascii="Calibri" w:hAnsi="Calibri"/>
          <w:sz w:val="20"/>
          <w:szCs w:val="20"/>
        </w:rPr>
        <w:t>as</w:t>
      </w:r>
      <w:r w:rsidR="002B0C0F">
        <w:rPr>
          <w:rFonts w:ascii="Calibri" w:hAnsi="Calibri"/>
          <w:sz w:val="20"/>
          <w:szCs w:val="20"/>
        </w:rPr>
        <w:t xml:space="preserve"> </w:t>
      </w:r>
      <w:del w:id="2" w:author="Rachel Peake" w:date="2022-05-30T23:13:00Z">
        <w:r w:rsidR="002B0C0F">
          <w:rPr>
            <w:rFonts w:ascii="Calibri" w:hAnsi="Calibri"/>
            <w:sz w:val="20"/>
            <w:szCs w:val="20"/>
          </w:rPr>
          <w:delText>ASDA,</w:delText>
        </w:r>
      </w:del>
      <w:ins w:id="3" w:author="Rachel Peake" w:date="2022-05-30T23:13:00Z">
        <w:r w:rsidR="00B14890">
          <w:rPr>
            <w:rFonts w:ascii="Calibri" w:hAnsi="Calibri"/>
            <w:sz w:val="20"/>
            <w:szCs w:val="20"/>
          </w:rPr>
          <w:t>the</w:t>
        </w:r>
      </w:ins>
      <w:r w:rsidR="00B14890">
        <w:rPr>
          <w:rFonts w:ascii="Calibri" w:hAnsi="Calibri"/>
          <w:sz w:val="20"/>
          <w:szCs w:val="20"/>
        </w:rPr>
        <w:t xml:space="preserve"> </w:t>
      </w:r>
      <w:r w:rsidR="002B0C0F">
        <w:rPr>
          <w:rFonts w:ascii="Calibri" w:hAnsi="Calibri"/>
          <w:sz w:val="20"/>
          <w:szCs w:val="20"/>
        </w:rPr>
        <w:t>NHS</w:t>
      </w:r>
      <w:del w:id="4" w:author="Rachel Peake" w:date="2022-05-30T23:13:00Z">
        <w:r w:rsidR="002B0C0F">
          <w:rPr>
            <w:rFonts w:ascii="Calibri" w:hAnsi="Calibri"/>
            <w:sz w:val="20"/>
            <w:szCs w:val="20"/>
          </w:rPr>
          <w:delText xml:space="preserve"> and</w:delText>
        </w:r>
      </w:del>
      <w:ins w:id="5" w:author="Rachel Peake" w:date="2022-05-30T23:13:00Z">
        <w:r w:rsidR="00B14890">
          <w:rPr>
            <w:rFonts w:ascii="Calibri" w:hAnsi="Calibri"/>
            <w:sz w:val="20"/>
            <w:szCs w:val="20"/>
          </w:rPr>
          <w:t>, the</w:t>
        </w:r>
      </w:ins>
      <w:r w:rsidR="00B14890">
        <w:rPr>
          <w:rFonts w:ascii="Calibri" w:hAnsi="Calibri"/>
          <w:sz w:val="20"/>
          <w:szCs w:val="20"/>
        </w:rPr>
        <w:t xml:space="preserve"> </w:t>
      </w:r>
      <w:r w:rsidR="002B0C0F">
        <w:rPr>
          <w:rFonts w:ascii="Calibri" w:hAnsi="Calibri"/>
          <w:sz w:val="20"/>
          <w:szCs w:val="20"/>
        </w:rPr>
        <w:t>University of Oxford and the Myers Briggs Company and have</w:t>
      </w:r>
      <w:r w:rsidRPr="0003287E">
        <w:rPr>
          <w:rFonts w:ascii="Calibri" w:hAnsi="Calibri"/>
          <w:sz w:val="20"/>
          <w:szCs w:val="20"/>
        </w:rPr>
        <w:t xml:space="preserve"> skills in SQL Server 2008R2, 2012 and 2016</w:t>
      </w:r>
      <w:r w:rsidR="002B0C0F">
        <w:rPr>
          <w:rFonts w:ascii="Calibri" w:hAnsi="Calibri"/>
          <w:sz w:val="20"/>
          <w:szCs w:val="20"/>
        </w:rPr>
        <w:t xml:space="preserve">, Hadoop, HDFS, </w:t>
      </w:r>
      <w:r w:rsidR="00D60C91">
        <w:rPr>
          <w:rFonts w:ascii="Calibri" w:hAnsi="Calibri"/>
          <w:sz w:val="20"/>
          <w:szCs w:val="20"/>
        </w:rPr>
        <w:t xml:space="preserve">Hive, </w:t>
      </w:r>
      <w:r w:rsidR="00D90471">
        <w:rPr>
          <w:rFonts w:ascii="Calibri" w:hAnsi="Calibri"/>
          <w:sz w:val="20"/>
          <w:szCs w:val="20"/>
        </w:rPr>
        <w:t xml:space="preserve">Spark, </w:t>
      </w:r>
      <w:r w:rsidR="00D60C91">
        <w:rPr>
          <w:rFonts w:ascii="Calibri" w:hAnsi="Calibri"/>
          <w:sz w:val="20"/>
          <w:szCs w:val="20"/>
        </w:rPr>
        <w:t>AWS, GCP and Python.</w:t>
      </w:r>
      <w:r w:rsidRPr="0003287E">
        <w:rPr>
          <w:rFonts w:ascii="Calibri" w:hAnsi="Calibri"/>
          <w:sz w:val="20"/>
          <w:szCs w:val="20"/>
        </w:rPr>
        <w:t xml:space="preserve"> I have supported the </w:t>
      </w:r>
      <w:r w:rsidR="00791483">
        <w:rPr>
          <w:rFonts w:ascii="Calibri" w:hAnsi="Calibri"/>
          <w:sz w:val="20"/>
          <w:szCs w:val="20"/>
        </w:rPr>
        <w:t xml:space="preserve">Leeds Teaching Hospital Trust </w:t>
      </w:r>
      <w:r w:rsidRPr="0003287E">
        <w:rPr>
          <w:rFonts w:ascii="Calibri" w:hAnsi="Calibri"/>
          <w:sz w:val="20"/>
          <w:szCs w:val="20"/>
        </w:rPr>
        <w:t>Real-World Data team during the pandemic assisting with data modelling</w:t>
      </w:r>
      <w:r w:rsidR="009873A7">
        <w:rPr>
          <w:rFonts w:ascii="Calibri" w:hAnsi="Calibri"/>
          <w:sz w:val="20"/>
          <w:szCs w:val="20"/>
        </w:rPr>
        <w:t>, governance</w:t>
      </w:r>
      <w:r w:rsidRPr="0003287E">
        <w:rPr>
          <w:rFonts w:ascii="Calibri" w:hAnsi="Calibri"/>
          <w:sz w:val="20"/>
          <w:szCs w:val="20"/>
        </w:rPr>
        <w:t xml:space="preserve"> and ETL processes to support COVID-19 research.  </w:t>
      </w:r>
      <w:del w:id="6" w:author="Rachel Peake" w:date="2022-05-30T23:13:00Z">
        <w:r w:rsidRPr="0003287E">
          <w:rPr>
            <w:rFonts w:ascii="Calibri" w:hAnsi="Calibri"/>
            <w:sz w:val="20"/>
            <w:szCs w:val="20"/>
          </w:rPr>
          <w:delText>I have previously</w:delText>
        </w:r>
      </w:del>
      <w:ins w:id="7" w:author="Rachel Peake" w:date="2022-05-30T23:13:00Z">
        <w:r w:rsidRPr="0003287E">
          <w:rPr>
            <w:rFonts w:ascii="Calibri" w:hAnsi="Calibri"/>
            <w:sz w:val="20"/>
            <w:szCs w:val="20"/>
          </w:rPr>
          <w:t>I</w:t>
        </w:r>
      </w:ins>
      <w:r w:rsidRPr="0003287E">
        <w:rPr>
          <w:rFonts w:ascii="Calibri" w:hAnsi="Calibri"/>
          <w:sz w:val="20"/>
          <w:szCs w:val="20"/>
        </w:rPr>
        <w:t xml:space="preserve"> delivered several high-quality applications for the University of Oxford and the NHS including student feedback dashboards, </w:t>
      </w:r>
      <w:r w:rsidR="00652CA0">
        <w:rPr>
          <w:rFonts w:ascii="Calibri" w:hAnsi="Calibri"/>
          <w:sz w:val="20"/>
          <w:szCs w:val="20"/>
        </w:rPr>
        <w:t xml:space="preserve">Pharmacy Services </w:t>
      </w:r>
      <w:r w:rsidR="00493D65">
        <w:rPr>
          <w:rFonts w:ascii="Calibri" w:hAnsi="Calibri"/>
          <w:sz w:val="20"/>
          <w:szCs w:val="20"/>
        </w:rPr>
        <w:t xml:space="preserve">dashboards, </w:t>
      </w:r>
      <w:r w:rsidRPr="0003287E">
        <w:rPr>
          <w:rFonts w:ascii="Calibri" w:hAnsi="Calibri"/>
          <w:sz w:val="20"/>
          <w:szCs w:val="20"/>
        </w:rPr>
        <w:t>clinical research data collection tools and medical image sorting/anonymisation apps. I am skilled in requirements gathering and systems analysis, development, testing and deployment</w:t>
      </w:r>
      <w:r w:rsidR="00065EA5">
        <w:rPr>
          <w:rFonts w:ascii="Calibri" w:hAnsi="Calibri"/>
          <w:sz w:val="20"/>
          <w:szCs w:val="20"/>
        </w:rPr>
        <w:t>, data extraction and visualisation</w:t>
      </w:r>
      <w:r w:rsidRPr="0003287E">
        <w:rPr>
          <w:rFonts w:ascii="Calibri" w:hAnsi="Calibri"/>
          <w:sz w:val="20"/>
          <w:szCs w:val="20"/>
        </w:rPr>
        <w:t xml:space="preserve">. </w:t>
      </w:r>
    </w:p>
    <w:p w14:paraId="02936607" w14:textId="77777777" w:rsidR="0003287E" w:rsidRPr="0003287E" w:rsidRDefault="0003287E" w:rsidP="0003287E">
      <w:pPr>
        <w:widowControl w:val="0"/>
        <w:jc w:val="both"/>
        <w:rPr>
          <w:rFonts w:ascii="Calibri" w:hAnsi="Calibri"/>
          <w:sz w:val="19"/>
          <w:szCs w:val="19"/>
        </w:rPr>
      </w:pPr>
    </w:p>
    <w:p w14:paraId="1342D6BD" w14:textId="7AADAA9B" w:rsidR="0003287E" w:rsidRPr="0003287E" w:rsidRDefault="0003287E" w:rsidP="0003287E">
      <w:pPr>
        <w:widowControl w:val="0"/>
        <w:jc w:val="both"/>
        <w:rPr>
          <w:rFonts w:asciiTheme="minorHAnsi" w:hAnsiTheme="minorHAnsi" w:cstheme="minorHAnsi"/>
          <w:b/>
          <w:bCs/>
        </w:rPr>
      </w:pPr>
      <w:r w:rsidRPr="0003287E">
        <w:rPr>
          <w:rFonts w:asciiTheme="minorHAnsi" w:hAnsiTheme="minorHAnsi" w:cstheme="minorHAnsi"/>
          <w:b/>
          <w:bCs/>
        </w:rPr>
        <w:t>Continuing Professional Development/Technical Skills</w:t>
      </w:r>
    </w:p>
    <w:tbl>
      <w:tblPr>
        <w:tblStyle w:val="TableGrid"/>
        <w:tblW w:w="1020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693"/>
        <w:gridCol w:w="2126"/>
        <w:gridCol w:w="2694"/>
      </w:tblGrid>
      <w:tr w:rsidR="0003287E" w:rsidRPr="00135434" w14:paraId="2EFEC076" w14:textId="77777777" w:rsidTr="002256E0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83E7E" w14:textId="6BBDCFBD" w:rsidR="0003287E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135434">
              <w:rPr>
                <w:rFonts w:ascii="Calibri" w:hAnsi="Calibri"/>
                <w:b/>
                <w:bCs/>
                <w:sz w:val="20"/>
                <w:szCs w:val="20"/>
              </w:rPr>
              <w:t>Certifications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/</w:t>
            </w:r>
          </w:p>
          <w:p w14:paraId="1722224C" w14:textId="77777777" w:rsidR="0003287E" w:rsidRPr="00135434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Courses attended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A6BC5" w14:textId="64D6A412" w:rsidR="0003287E" w:rsidRPr="00135434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135434">
              <w:rPr>
                <w:rFonts w:ascii="Calibri" w:hAnsi="Calibri"/>
                <w:b/>
                <w:bCs/>
                <w:sz w:val="20"/>
                <w:szCs w:val="20"/>
              </w:rPr>
              <w:t>Server/Cloud</w:t>
            </w:r>
            <w:ins w:id="8" w:author="Rachel Peake" w:date="2022-05-30T23:13:00Z">
              <w:r w:rsidR="00ED54C3">
                <w:rPr>
                  <w:rFonts w:ascii="Calibri" w:hAnsi="Calibri"/>
                  <w:b/>
                  <w:bCs/>
                  <w:sz w:val="20"/>
                  <w:szCs w:val="20"/>
                </w:rPr>
                <w:t xml:space="preserve"> experience</w:t>
              </w:r>
            </w:ins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513D9" w14:textId="77777777" w:rsidR="0003287E" w:rsidRPr="00135434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135434">
              <w:rPr>
                <w:rFonts w:ascii="Calibri" w:hAnsi="Calibri"/>
                <w:b/>
                <w:bCs/>
                <w:sz w:val="20"/>
                <w:szCs w:val="20"/>
              </w:rPr>
              <w:t>Programming/</w:t>
            </w:r>
          </w:p>
          <w:p w14:paraId="1AE736EA" w14:textId="77777777" w:rsidR="0003287E" w:rsidRPr="00135434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135434">
              <w:rPr>
                <w:rFonts w:ascii="Calibri" w:hAnsi="Calibri"/>
                <w:b/>
                <w:bCs/>
                <w:sz w:val="20"/>
                <w:szCs w:val="20"/>
              </w:rPr>
              <w:t>Mark up languages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262A2" w14:textId="77777777" w:rsidR="0003287E" w:rsidRPr="00135434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135434">
              <w:rPr>
                <w:rFonts w:ascii="Calibri" w:hAnsi="Calibri"/>
                <w:b/>
                <w:bCs/>
                <w:sz w:val="20"/>
                <w:szCs w:val="20"/>
              </w:rPr>
              <w:t>Data tools</w:t>
            </w:r>
          </w:p>
        </w:tc>
      </w:tr>
      <w:tr w:rsidR="0003287E" w:rsidRPr="00135434" w14:paraId="6686F990" w14:textId="77777777" w:rsidTr="002256E0"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35E6A86E" w14:textId="77777777" w:rsidR="0003287E" w:rsidRPr="009642B3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Calibri" w:hAnsi="Calibri"/>
                <w:sz w:val="19"/>
                <w:szCs w:val="19"/>
              </w:rPr>
            </w:pPr>
            <w:r w:rsidRPr="009642B3">
              <w:rPr>
                <w:rFonts w:ascii="Calibri" w:hAnsi="Calibri"/>
                <w:sz w:val="19"/>
                <w:szCs w:val="19"/>
              </w:rPr>
              <w:t>PRINCE2 Foundation and Practitioner</w:t>
            </w:r>
          </w:p>
          <w:p w14:paraId="5D74FC72" w14:textId="77777777" w:rsidR="00B14890" w:rsidRDefault="00B14890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Calibri" w:hAnsi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  <w:szCs w:val="19"/>
              </w:rPr>
              <w:t>Azure Fundamentals</w:t>
            </w:r>
            <w:ins w:id="9" w:author="Rachel Peake" w:date="2022-05-30T23:13:00Z">
              <w:r>
                <w:rPr>
                  <w:rFonts w:ascii="Calibri" w:hAnsi="Calibri"/>
                  <w:sz w:val="19"/>
                  <w:szCs w:val="19"/>
                </w:rPr>
                <w:t xml:space="preserve"> AZ-900</w:t>
              </w:r>
            </w:ins>
          </w:p>
          <w:p w14:paraId="2D2D520F" w14:textId="552239D4" w:rsidR="00B14890" w:rsidRDefault="00B14890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Calibri" w:hAnsi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  <w:szCs w:val="19"/>
              </w:rPr>
              <w:t>Azure Data Fundamentals</w:t>
            </w:r>
            <w:ins w:id="10" w:author="Rachel Peake" w:date="2022-05-30T23:13:00Z">
              <w:r>
                <w:rPr>
                  <w:rFonts w:ascii="Calibri" w:hAnsi="Calibri"/>
                  <w:sz w:val="19"/>
                  <w:szCs w:val="19"/>
                </w:rPr>
                <w:t xml:space="preserve"> DP-900</w:t>
              </w:r>
            </w:ins>
          </w:p>
          <w:p w14:paraId="406E775B" w14:textId="6C0594E0" w:rsidR="0003287E" w:rsidRPr="009642B3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Calibri" w:hAnsi="Calibri"/>
                <w:sz w:val="19"/>
                <w:szCs w:val="19"/>
              </w:rPr>
            </w:pPr>
            <w:r w:rsidRPr="009642B3">
              <w:rPr>
                <w:rFonts w:ascii="Calibri" w:hAnsi="Calibri"/>
                <w:sz w:val="19"/>
                <w:szCs w:val="19"/>
              </w:rPr>
              <w:t>COMPTIA Server+</w:t>
            </w:r>
          </w:p>
          <w:p w14:paraId="68E5BA98" w14:textId="77777777" w:rsidR="0003287E" w:rsidRPr="009642B3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Calibri" w:hAnsi="Calibri"/>
                <w:sz w:val="19"/>
                <w:szCs w:val="19"/>
              </w:rPr>
            </w:pPr>
            <w:r w:rsidRPr="009642B3">
              <w:rPr>
                <w:rFonts w:ascii="Calibri" w:hAnsi="Calibri"/>
                <w:sz w:val="19"/>
                <w:szCs w:val="19"/>
              </w:rPr>
              <w:t>ITIL Foundations</w:t>
            </w:r>
          </w:p>
          <w:p w14:paraId="50343F92" w14:textId="3D7A2258" w:rsidR="0003287E" w:rsidRPr="009642B3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Calibri" w:hAnsi="Calibri"/>
                <w:sz w:val="19"/>
                <w:szCs w:val="19"/>
              </w:rPr>
            </w:pPr>
            <w:r w:rsidRPr="009642B3">
              <w:rPr>
                <w:rFonts w:ascii="Calibri" w:hAnsi="Calibri"/>
                <w:sz w:val="19"/>
                <w:szCs w:val="19"/>
              </w:rPr>
              <w:t>SSIS</w:t>
            </w:r>
          </w:p>
          <w:p w14:paraId="7F77A285" w14:textId="77777777" w:rsidR="0003287E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Calibri" w:hAnsi="Calibri"/>
                <w:sz w:val="19"/>
                <w:szCs w:val="19"/>
              </w:rPr>
            </w:pPr>
            <w:r w:rsidRPr="009642B3">
              <w:rPr>
                <w:rFonts w:ascii="Calibri" w:hAnsi="Calibri"/>
                <w:sz w:val="19"/>
                <w:szCs w:val="19"/>
              </w:rPr>
              <w:t>SQL for Data Science</w:t>
            </w:r>
          </w:p>
          <w:p w14:paraId="6A4E509D" w14:textId="4FBFBBBB" w:rsidR="00594F15" w:rsidRPr="009642B3" w:rsidRDefault="00594F15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Calibri" w:hAnsi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  <w:szCs w:val="19"/>
              </w:rPr>
              <w:t>Python for Data Science</w:t>
            </w:r>
          </w:p>
          <w:p w14:paraId="69999C56" w14:textId="77777777" w:rsidR="0003287E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3"/>
              <w:jc w:val="both"/>
              <w:rPr>
                <w:del w:id="11" w:author="Rachel Peake" w:date="2022-05-30T23:13:00Z"/>
                <w:rFonts w:ascii="Calibri" w:hAnsi="Calibri"/>
                <w:sz w:val="19"/>
                <w:szCs w:val="19"/>
              </w:rPr>
            </w:pPr>
            <w:r w:rsidRPr="009642B3">
              <w:rPr>
                <w:rFonts w:ascii="Calibri" w:hAnsi="Calibri"/>
                <w:sz w:val="19"/>
                <w:szCs w:val="19"/>
              </w:rPr>
              <w:t xml:space="preserve">R Intermediate </w:t>
            </w:r>
          </w:p>
          <w:p w14:paraId="2BA2CA65" w14:textId="11F2E1B1" w:rsidR="008879BF" w:rsidRPr="009642B3" w:rsidRDefault="008879BF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3"/>
              <w:jc w:val="both"/>
              <w:rPr>
                <w:rFonts w:ascii="Calibri" w:hAnsi="Calibri"/>
                <w:sz w:val="19"/>
                <w:szCs w:val="19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1F3B44C2" w14:textId="0E88643C" w:rsidR="0003287E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3"/>
              <w:jc w:val="both"/>
              <w:rPr>
                <w:rFonts w:ascii="Calibri" w:hAnsi="Calibri"/>
                <w:sz w:val="19"/>
                <w:szCs w:val="19"/>
              </w:rPr>
            </w:pPr>
            <w:r w:rsidRPr="009642B3">
              <w:rPr>
                <w:rFonts w:ascii="Calibri" w:hAnsi="Calibri"/>
                <w:sz w:val="19"/>
                <w:szCs w:val="19"/>
              </w:rPr>
              <w:t>Windows Server</w:t>
            </w:r>
          </w:p>
          <w:p w14:paraId="217A11A3" w14:textId="196126AD" w:rsidR="0003287E" w:rsidRPr="009642B3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3"/>
              <w:jc w:val="both"/>
              <w:rPr>
                <w:rFonts w:ascii="Calibri" w:hAnsi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  <w:szCs w:val="19"/>
              </w:rPr>
              <w:t>Apache</w:t>
            </w:r>
            <w:ins w:id="12" w:author="Rachel Peake" w:date="2022-05-30T23:13:00Z">
              <w:r w:rsidR="00ED54C3">
                <w:rPr>
                  <w:rFonts w:ascii="Calibri" w:hAnsi="Calibri"/>
                  <w:sz w:val="19"/>
                  <w:szCs w:val="19"/>
                </w:rPr>
                <w:t xml:space="preserve"> </w:t>
              </w:r>
            </w:ins>
          </w:p>
          <w:p w14:paraId="3FC98591" w14:textId="77777777" w:rsidR="0003287E" w:rsidRPr="009642B3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3"/>
              <w:jc w:val="both"/>
              <w:rPr>
                <w:rFonts w:ascii="Calibri" w:hAnsi="Calibri"/>
                <w:sz w:val="19"/>
                <w:szCs w:val="19"/>
              </w:rPr>
            </w:pPr>
            <w:r w:rsidRPr="009642B3">
              <w:rPr>
                <w:rFonts w:ascii="Calibri" w:hAnsi="Calibri"/>
                <w:sz w:val="19"/>
                <w:szCs w:val="19"/>
              </w:rPr>
              <w:t>SQL Server</w:t>
            </w:r>
            <w:r>
              <w:rPr>
                <w:rFonts w:ascii="Calibri" w:hAnsi="Calibri"/>
                <w:sz w:val="19"/>
                <w:szCs w:val="19"/>
              </w:rPr>
              <w:t xml:space="preserve"> 2012/2016</w:t>
            </w:r>
          </w:p>
          <w:p w14:paraId="3115E345" w14:textId="77777777" w:rsidR="0003287E" w:rsidRPr="009642B3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3"/>
              <w:jc w:val="both"/>
              <w:rPr>
                <w:rFonts w:ascii="Calibri" w:hAnsi="Calibri"/>
                <w:sz w:val="19"/>
                <w:szCs w:val="19"/>
              </w:rPr>
            </w:pPr>
            <w:r w:rsidRPr="009642B3">
              <w:rPr>
                <w:rFonts w:ascii="Calibri" w:hAnsi="Calibri"/>
                <w:sz w:val="19"/>
                <w:szCs w:val="19"/>
              </w:rPr>
              <w:t>Google Cloud Platform</w:t>
            </w:r>
          </w:p>
          <w:p w14:paraId="2FBC8E82" w14:textId="20BBF3F3" w:rsidR="0003287E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3"/>
              <w:jc w:val="both"/>
              <w:rPr>
                <w:del w:id="13" w:author="Rachel Peake" w:date="2022-05-30T23:13:00Z"/>
                <w:rFonts w:ascii="Calibri" w:hAnsi="Calibri"/>
                <w:sz w:val="19"/>
                <w:szCs w:val="19"/>
              </w:rPr>
            </w:pPr>
            <w:del w:id="14" w:author="Rachel Peake" w:date="2022-05-30T23:13:00Z">
              <w:r w:rsidRPr="009642B3">
                <w:rPr>
                  <w:rFonts w:ascii="Calibri" w:hAnsi="Calibri"/>
                  <w:sz w:val="19"/>
                  <w:szCs w:val="19"/>
                </w:rPr>
                <w:delText xml:space="preserve">AWS </w:delText>
              </w:r>
            </w:del>
          </w:p>
          <w:p w14:paraId="658A845F" w14:textId="00526C98" w:rsidR="008879BF" w:rsidRPr="009642B3" w:rsidRDefault="008879BF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3"/>
              <w:jc w:val="both"/>
              <w:rPr>
                <w:rFonts w:ascii="Calibri" w:hAnsi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  <w:szCs w:val="19"/>
              </w:rPr>
              <w:t>Azure</w:t>
            </w:r>
          </w:p>
          <w:p w14:paraId="6FB3CCCB" w14:textId="352C641E" w:rsidR="0003287E" w:rsidRDefault="007106BD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3"/>
              <w:jc w:val="both"/>
              <w:rPr>
                <w:rFonts w:ascii="Calibri" w:hAnsi="Calibri"/>
                <w:sz w:val="19"/>
                <w:szCs w:val="19"/>
              </w:rPr>
            </w:pPr>
            <w:r w:rsidRPr="009642B3">
              <w:rPr>
                <w:rFonts w:ascii="Calibri" w:hAnsi="Calibri"/>
                <w:sz w:val="19"/>
                <w:szCs w:val="19"/>
              </w:rPr>
              <w:t>PowerShell</w:t>
            </w:r>
          </w:p>
          <w:p w14:paraId="5FC47118" w14:textId="77777777" w:rsidR="0003287E" w:rsidRPr="009642B3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3"/>
              <w:jc w:val="both"/>
              <w:rPr>
                <w:rFonts w:ascii="Calibri" w:hAnsi="Calibri"/>
                <w:sz w:val="19"/>
                <w:szCs w:val="19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0E338E8C" w14:textId="77777777" w:rsidR="0003287E" w:rsidRPr="009642B3" w:rsidRDefault="0003287E" w:rsidP="00ED54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Calibri" w:hAnsi="Calibri"/>
                <w:sz w:val="19"/>
                <w:szCs w:val="19"/>
              </w:rPr>
            </w:pPr>
            <w:r w:rsidRPr="009642B3">
              <w:rPr>
                <w:rFonts w:ascii="Calibri" w:hAnsi="Calibri"/>
                <w:sz w:val="19"/>
                <w:szCs w:val="19"/>
              </w:rPr>
              <w:t>C</w:t>
            </w:r>
          </w:p>
          <w:p w14:paraId="6AF048C1" w14:textId="77777777" w:rsidR="0003287E" w:rsidRPr="009642B3" w:rsidRDefault="0003287E" w:rsidP="00ED54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Calibri" w:hAnsi="Calibri"/>
                <w:sz w:val="19"/>
                <w:szCs w:val="19"/>
              </w:rPr>
            </w:pPr>
            <w:r w:rsidRPr="009642B3">
              <w:rPr>
                <w:rFonts w:ascii="Calibri" w:hAnsi="Calibri"/>
                <w:sz w:val="19"/>
                <w:szCs w:val="19"/>
              </w:rPr>
              <w:t>Java</w:t>
            </w:r>
          </w:p>
          <w:p w14:paraId="1F240149" w14:textId="77777777" w:rsidR="0003287E" w:rsidRPr="009642B3" w:rsidRDefault="0003287E" w:rsidP="00ED54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Calibri" w:hAnsi="Calibri"/>
                <w:sz w:val="19"/>
                <w:szCs w:val="19"/>
              </w:rPr>
            </w:pPr>
            <w:r w:rsidRPr="009642B3">
              <w:rPr>
                <w:rFonts w:ascii="Calibri" w:hAnsi="Calibri"/>
                <w:sz w:val="19"/>
                <w:szCs w:val="19"/>
              </w:rPr>
              <w:t>PHP</w:t>
            </w:r>
          </w:p>
          <w:p w14:paraId="43521A05" w14:textId="77777777" w:rsidR="0003287E" w:rsidRPr="009642B3" w:rsidRDefault="0003287E" w:rsidP="00ED54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Calibri" w:hAnsi="Calibri"/>
                <w:sz w:val="19"/>
                <w:szCs w:val="19"/>
              </w:rPr>
            </w:pPr>
            <w:r w:rsidRPr="009642B3">
              <w:rPr>
                <w:rFonts w:ascii="Calibri" w:hAnsi="Calibri"/>
                <w:sz w:val="19"/>
                <w:szCs w:val="19"/>
              </w:rPr>
              <w:t>XML</w:t>
            </w:r>
          </w:p>
          <w:p w14:paraId="3FBD1D1D" w14:textId="77777777" w:rsidR="0003287E" w:rsidRPr="009642B3" w:rsidRDefault="0003287E" w:rsidP="00ED54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Calibri" w:hAnsi="Calibri"/>
                <w:sz w:val="19"/>
                <w:szCs w:val="19"/>
              </w:rPr>
            </w:pPr>
            <w:r w:rsidRPr="009642B3">
              <w:rPr>
                <w:rFonts w:ascii="Calibri" w:hAnsi="Calibri"/>
                <w:sz w:val="19"/>
                <w:szCs w:val="19"/>
              </w:rPr>
              <w:t>HTML</w:t>
            </w:r>
          </w:p>
          <w:p w14:paraId="5512BF92" w14:textId="77777777" w:rsidR="0003287E" w:rsidRPr="009642B3" w:rsidRDefault="0003287E" w:rsidP="00ED54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Calibri" w:hAnsi="Calibri"/>
                <w:sz w:val="19"/>
                <w:szCs w:val="19"/>
              </w:rPr>
            </w:pPr>
            <w:r w:rsidRPr="009642B3">
              <w:rPr>
                <w:rFonts w:ascii="Calibri" w:hAnsi="Calibri"/>
                <w:sz w:val="19"/>
                <w:szCs w:val="19"/>
              </w:rPr>
              <w:t>CSS</w:t>
            </w:r>
          </w:p>
          <w:p w14:paraId="61886E01" w14:textId="347854DA" w:rsidR="00A025AA" w:rsidRPr="009642B3" w:rsidRDefault="00A025AA" w:rsidP="00ED54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3"/>
              <w:rPr>
                <w:rFonts w:ascii="Calibri" w:hAnsi="Calibri"/>
                <w:sz w:val="19"/>
                <w:szCs w:val="19"/>
              </w:rPr>
              <w:pPrChange w:id="15" w:author="Rachel Peake" w:date="2022-05-30T23:13:00Z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20"/>
                  <w:ind w:right="33"/>
                  <w:jc w:val="both"/>
                </w:pPr>
              </w:pPrChange>
            </w:pPr>
            <w:r w:rsidRPr="009642B3">
              <w:rPr>
                <w:rFonts w:ascii="Calibri" w:hAnsi="Calibri"/>
                <w:sz w:val="19"/>
                <w:szCs w:val="19"/>
              </w:rPr>
              <w:t>Python</w:t>
            </w:r>
            <w:r>
              <w:rPr>
                <w:rFonts w:ascii="Calibri" w:hAnsi="Calibri"/>
                <w:sz w:val="19"/>
                <w:szCs w:val="19"/>
              </w:rPr>
              <w:t xml:space="preserve"> with</w:t>
            </w:r>
            <w:r w:rsidRPr="009642B3">
              <w:rPr>
                <w:rFonts w:ascii="Calibri" w:hAnsi="Calibri"/>
                <w:sz w:val="19"/>
                <w:szCs w:val="19"/>
              </w:rPr>
              <w:t xml:space="preserve"> Pandas</w:t>
            </w:r>
            <w:r>
              <w:rPr>
                <w:rFonts w:ascii="Calibri" w:hAnsi="Calibri"/>
                <w:sz w:val="19"/>
                <w:szCs w:val="19"/>
              </w:rPr>
              <w:t>,</w:t>
            </w:r>
            <w:r w:rsidRPr="009642B3">
              <w:rPr>
                <w:rFonts w:ascii="Calibri" w:hAnsi="Calibri"/>
                <w:sz w:val="19"/>
                <w:szCs w:val="19"/>
              </w:rPr>
              <w:t xml:space="preserve"> NumPy</w:t>
            </w:r>
            <w:r>
              <w:rPr>
                <w:rFonts w:ascii="Calibri" w:hAnsi="Calibri"/>
                <w:sz w:val="19"/>
                <w:szCs w:val="19"/>
              </w:rPr>
              <w:t>,</w:t>
            </w:r>
            <w:r w:rsidR="00ED54C3">
              <w:rPr>
                <w:rFonts w:ascii="Calibri" w:hAnsi="Calibri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libri" w:hAnsi="Calibri"/>
                <w:sz w:val="19"/>
                <w:szCs w:val="19"/>
              </w:rPr>
              <w:t>PyMongo</w:t>
            </w:r>
            <w:proofErr w:type="spellEnd"/>
            <w:r>
              <w:rPr>
                <w:rFonts w:ascii="Calibri" w:hAnsi="Calibri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libri" w:hAnsi="Calibri"/>
                <w:sz w:val="19"/>
                <w:szCs w:val="19"/>
              </w:rPr>
              <w:t>PyDicom</w:t>
            </w:r>
            <w:proofErr w:type="spellEnd"/>
            <w:r>
              <w:rPr>
                <w:rFonts w:ascii="Calibri" w:hAnsi="Calibri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libri" w:hAnsi="Calibri"/>
                <w:sz w:val="19"/>
                <w:szCs w:val="19"/>
              </w:rPr>
              <w:t>tkinter</w:t>
            </w:r>
            <w:proofErr w:type="spellEnd"/>
          </w:p>
          <w:p w14:paraId="41E6B520" w14:textId="49F10A35" w:rsidR="0003287E" w:rsidRPr="009642B3" w:rsidRDefault="0003287E" w:rsidP="00ED54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Calibri" w:hAnsi="Calibri"/>
                <w:sz w:val="19"/>
                <w:szCs w:val="19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4ABF6FD4" w14:textId="77777777" w:rsidR="0003287E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3"/>
              <w:jc w:val="both"/>
              <w:rPr>
                <w:rFonts w:ascii="Calibri" w:hAnsi="Calibri"/>
                <w:sz w:val="19"/>
                <w:szCs w:val="19"/>
              </w:rPr>
            </w:pPr>
            <w:r w:rsidRPr="009642B3">
              <w:rPr>
                <w:rFonts w:ascii="Calibri" w:hAnsi="Calibri"/>
                <w:sz w:val="19"/>
                <w:szCs w:val="19"/>
              </w:rPr>
              <w:t>T-SQL</w:t>
            </w:r>
          </w:p>
          <w:p w14:paraId="2D3204BD" w14:textId="77777777" w:rsidR="0003287E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3"/>
              <w:jc w:val="both"/>
              <w:rPr>
                <w:rFonts w:ascii="Calibri" w:hAnsi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  <w:szCs w:val="19"/>
              </w:rPr>
              <w:t>MySQL</w:t>
            </w:r>
          </w:p>
          <w:p w14:paraId="10ADAF4F" w14:textId="54F78908" w:rsidR="00616C64" w:rsidRDefault="00616C64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3"/>
              <w:jc w:val="both"/>
              <w:rPr>
                <w:rFonts w:ascii="Calibri" w:hAnsi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  <w:szCs w:val="19"/>
              </w:rPr>
              <w:t>PostgreSQL</w:t>
            </w:r>
          </w:p>
          <w:p w14:paraId="5D36BD87" w14:textId="77777777" w:rsidR="008879BF" w:rsidRDefault="008879BF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3"/>
              <w:jc w:val="both"/>
              <w:rPr>
                <w:rFonts w:ascii="Calibri" w:hAnsi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  <w:szCs w:val="19"/>
              </w:rPr>
              <w:t>Hive</w:t>
            </w:r>
          </w:p>
          <w:p w14:paraId="4B52908E" w14:textId="3629EED3" w:rsidR="008879BF" w:rsidRDefault="008879BF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3"/>
              <w:jc w:val="both"/>
              <w:rPr>
                <w:rFonts w:ascii="Calibri" w:hAnsi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  <w:szCs w:val="19"/>
              </w:rPr>
              <w:t>Hadoop</w:t>
            </w:r>
            <w:r w:rsidR="00CB3A4E">
              <w:rPr>
                <w:rFonts w:ascii="Calibri" w:hAnsi="Calibri"/>
                <w:sz w:val="19"/>
                <w:szCs w:val="19"/>
              </w:rPr>
              <w:t>/HDFS</w:t>
            </w:r>
          </w:p>
          <w:p w14:paraId="466EDECB" w14:textId="4F49E222" w:rsidR="008879BF" w:rsidRDefault="007106BD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3"/>
              <w:jc w:val="both"/>
              <w:rPr>
                <w:rFonts w:ascii="Calibri" w:hAnsi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  <w:szCs w:val="19"/>
              </w:rPr>
              <w:t>Spark/</w:t>
            </w:r>
            <w:proofErr w:type="spellStart"/>
            <w:r w:rsidR="008879BF">
              <w:rPr>
                <w:rFonts w:ascii="Calibri" w:hAnsi="Calibri"/>
                <w:sz w:val="19"/>
                <w:szCs w:val="19"/>
              </w:rPr>
              <w:t>PySpark</w:t>
            </w:r>
            <w:proofErr w:type="spellEnd"/>
          </w:p>
          <w:p w14:paraId="2665FCE5" w14:textId="3CD70A89" w:rsidR="008879BF" w:rsidRPr="009642B3" w:rsidRDefault="008879BF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3"/>
              <w:jc w:val="both"/>
              <w:rPr>
                <w:rFonts w:ascii="Calibri" w:hAnsi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  <w:szCs w:val="19"/>
              </w:rPr>
              <w:t>Databricks</w:t>
            </w:r>
          </w:p>
          <w:p w14:paraId="17BA000D" w14:textId="77777777" w:rsidR="0003287E" w:rsidRPr="009642B3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3"/>
              <w:jc w:val="both"/>
              <w:rPr>
                <w:rFonts w:ascii="Calibri" w:hAnsi="Calibri"/>
                <w:sz w:val="19"/>
                <w:szCs w:val="19"/>
              </w:rPr>
            </w:pPr>
            <w:r w:rsidRPr="009642B3">
              <w:rPr>
                <w:rFonts w:ascii="Calibri" w:hAnsi="Calibri"/>
                <w:sz w:val="19"/>
                <w:szCs w:val="19"/>
              </w:rPr>
              <w:t>R</w:t>
            </w:r>
          </w:p>
          <w:p w14:paraId="55A0C06C" w14:textId="77777777" w:rsidR="0003287E" w:rsidRPr="009642B3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3"/>
              <w:jc w:val="both"/>
              <w:rPr>
                <w:rFonts w:ascii="Calibri" w:hAnsi="Calibri"/>
                <w:sz w:val="19"/>
                <w:szCs w:val="19"/>
              </w:rPr>
            </w:pPr>
            <w:r w:rsidRPr="009642B3">
              <w:rPr>
                <w:rFonts w:ascii="Calibri" w:hAnsi="Calibri"/>
                <w:sz w:val="19"/>
                <w:szCs w:val="19"/>
              </w:rPr>
              <w:t xml:space="preserve">Google </w:t>
            </w:r>
            <w:proofErr w:type="spellStart"/>
            <w:r w:rsidRPr="009642B3">
              <w:rPr>
                <w:rFonts w:ascii="Calibri" w:hAnsi="Calibri"/>
                <w:sz w:val="19"/>
                <w:szCs w:val="19"/>
              </w:rPr>
              <w:t>BigQuery</w:t>
            </w:r>
            <w:proofErr w:type="spellEnd"/>
          </w:p>
          <w:p w14:paraId="6EFC77A5" w14:textId="6A9FA49C" w:rsidR="00723049" w:rsidRPr="009642B3" w:rsidRDefault="0003287E" w:rsidP="00B14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3"/>
              <w:jc w:val="both"/>
              <w:rPr>
                <w:rFonts w:ascii="Calibri" w:hAnsi="Calibri"/>
                <w:sz w:val="19"/>
                <w:szCs w:val="19"/>
              </w:rPr>
            </w:pPr>
            <w:r w:rsidRPr="009642B3">
              <w:rPr>
                <w:rFonts w:ascii="Calibri" w:hAnsi="Calibri"/>
                <w:sz w:val="19"/>
                <w:szCs w:val="19"/>
              </w:rPr>
              <w:t>SSRS/SSI</w:t>
            </w:r>
            <w:r w:rsidR="00B14890">
              <w:rPr>
                <w:rFonts w:ascii="Calibri" w:hAnsi="Calibri"/>
                <w:sz w:val="19"/>
                <w:szCs w:val="19"/>
              </w:rPr>
              <w:t>S</w:t>
            </w:r>
          </w:p>
        </w:tc>
      </w:tr>
    </w:tbl>
    <w:p w14:paraId="7ADAB5CB" w14:textId="6320F6A2" w:rsidR="0003287E" w:rsidRDefault="0003287E" w:rsidP="0003287E">
      <w:pPr>
        <w:widowControl w:val="0"/>
        <w:jc w:val="both"/>
      </w:pPr>
    </w:p>
    <w:p w14:paraId="78FF5ECE" w14:textId="737701E7" w:rsidR="0003287E" w:rsidRDefault="0003287E" w:rsidP="0003287E">
      <w:pPr>
        <w:rPr>
          <w:rFonts w:ascii="Calibri" w:hAnsi="Calibri"/>
          <w:b/>
          <w:bCs/>
        </w:rPr>
      </w:pPr>
      <w:r w:rsidRPr="00570FD0">
        <w:rPr>
          <w:rFonts w:ascii="Calibri" w:hAnsi="Calibri"/>
          <w:b/>
          <w:bCs/>
        </w:rPr>
        <w:t>Experience</w:t>
      </w:r>
    </w:p>
    <w:p w14:paraId="239C04C3" w14:textId="77777777" w:rsidR="0065534C" w:rsidRDefault="0065534C" w:rsidP="0003287E">
      <w:pPr>
        <w:rPr>
          <w:rFonts w:ascii="Calibri" w:hAnsi="Calibri"/>
          <w:b/>
          <w:bCs/>
        </w:rPr>
      </w:pPr>
    </w:p>
    <w:p w14:paraId="4B5CB189" w14:textId="1431403A" w:rsidR="007A4D78" w:rsidRPr="00B4118F" w:rsidRDefault="007A4D78" w:rsidP="0003287E">
      <w:pPr>
        <w:rPr>
          <w:rFonts w:ascii="Calibri" w:hAnsi="Calibri"/>
          <w:b/>
          <w:bCs/>
          <w:sz w:val="20"/>
          <w:szCs w:val="20"/>
        </w:rPr>
      </w:pPr>
      <w:r w:rsidRPr="00B4118F">
        <w:rPr>
          <w:rFonts w:ascii="Calibri" w:hAnsi="Calibri"/>
          <w:b/>
          <w:bCs/>
          <w:sz w:val="20"/>
          <w:szCs w:val="20"/>
        </w:rPr>
        <w:t>10/2021 – current</w:t>
      </w:r>
      <w:r w:rsidRPr="00B4118F">
        <w:rPr>
          <w:rFonts w:ascii="Calibri" w:hAnsi="Calibri"/>
          <w:b/>
          <w:bCs/>
          <w:sz w:val="20"/>
          <w:szCs w:val="20"/>
        </w:rPr>
        <w:tab/>
        <w:t xml:space="preserve">Data Engineer </w:t>
      </w:r>
    </w:p>
    <w:p w14:paraId="18CF3C53" w14:textId="5D3E51E7" w:rsidR="007A4D78" w:rsidRPr="00B4118F" w:rsidRDefault="007A4D78" w:rsidP="0003287E">
      <w:pPr>
        <w:rPr>
          <w:rFonts w:ascii="Calibri" w:hAnsi="Calibri"/>
          <w:sz w:val="20"/>
          <w:szCs w:val="20"/>
        </w:rPr>
      </w:pPr>
      <w:r w:rsidRPr="00B4118F">
        <w:rPr>
          <w:rFonts w:ascii="Calibri" w:hAnsi="Calibri"/>
          <w:b/>
          <w:bCs/>
          <w:sz w:val="20"/>
          <w:szCs w:val="20"/>
        </w:rPr>
        <w:tab/>
      </w:r>
      <w:r w:rsidRPr="00B4118F">
        <w:rPr>
          <w:rFonts w:ascii="Calibri" w:hAnsi="Calibri"/>
          <w:b/>
          <w:bCs/>
          <w:sz w:val="20"/>
          <w:szCs w:val="20"/>
        </w:rPr>
        <w:tab/>
      </w:r>
      <w:r w:rsidRPr="00B4118F">
        <w:rPr>
          <w:rFonts w:ascii="Calibri" w:hAnsi="Calibri"/>
          <w:b/>
          <w:bCs/>
          <w:sz w:val="20"/>
          <w:szCs w:val="20"/>
        </w:rPr>
        <w:tab/>
      </w:r>
      <w:r w:rsidRPr="00B4118F">
        <w:rPr>
          <w:rFonts w:ascii="Calibri" w:hAnsi="Calibri"/>
          <w:sz w:val="20"/>
          <w:szCs w:val="20"/>
        </w:rPr>
        <w:t>ASDA</w:t>
      </w:r>
    </w:p>
    <w:p w14:paraId="2D9BDA59" w14:textId="3BAF82FF" w:rsidR="007A4D78" w:rsidRPr="00B4118F" w:rsidRDefault="007A4D78" w:rsidP="0003287E">
      <w:pPr>
        <w:rPr>
          <w:rFonts w:ascii="Calibri" w:hAnsi="Calibri"/>
          <w:b/>
          <w:bCs/>
          <w:sz w:val="20"/>
          <w:szCs w:val="20"/>
        </w:rPr>
      </w:pPr>
      <w:r w:rsidRPr="00B4118F">
        <w:rPr>
          <w:rFonts w:ascii="Calibri" w:hAnsi="Calibri"/>
          <w:b/>
          <w:bCs/>
          <w:sz w:val="20"/>
          <w:szCs w:val="20"/>
        </w:rPr>
        <w:t>Highlights</w:t>
      </w:r>
    </w:p>
    <w:p w14:paraId="7EF29A91" w14:textId="387C8DCE" w:rsidR="007A4D78" w:rsidRDefault="007A4D78" w:rsidP="00B4118F">
      <w:pPr>
        <w:pStyle w:val="ListParagraph"/>
        <w:numPr>
          <w:ilvl w:val="0"/>
          <w:numId w:val="8"/>
        </w:numPr>
        <w:ind w:left="709" w:hanging="283"/>
        <w:rPr>
          <w:rFonts w:ascii="Calibri" w:hAnsi="Calibri"/>
          <w:sz w:val="20"/>
          <w:szCs w:val="20"/>
        </w:rPr>
      </w:pPr>
      <w:r w:rsidRPr="00B4118F">
        <w:rPr>
          <w:rFonts w:ascii="Calibri" w:hAnsi="Calibri"/>
          <w:sz w:val="20"/>
          <w:szCs w:val="20"/>
        </w:rPr>
        <w:t xml:space="preserve">Migrating data from Walmart systems to </w:t>
      </w:r>
      <w:ins w:id="16" w:author="Rachel Peake" w:date="2022-05-30T23:13:00Z">
        <w:r w:rsidR="002D7E98">
          <w:rPr>
            <w:rFonts w:ascii="Calibri" w:hAnsi="Calibri"/>
            <w:sz w:val="20"/>
            <w:szCs w:val="20"/>
          </w:rPr>
          <w:t xml:space="preserve">new </w:t>
        </w:r>
      </w:ins>
      <w:r w:rsidR="002D7E98">
        <w:rPr>
          <w:rFonts w:ascii="Calibri" w:hAnsi="Calibri"/>
          <w:sz w:val="20"/>
          <w:szCs w:val="20"/>
        </w:rPr>
        <w:t>Azure platform</w:t>
      </w:r>
      <w:r w:rsidR="00A84917" w:rsidRPr="00B4118F">
        <w:rPr>
          <w:rFonts w:ascii="Calibri" w:hAnsi="Calibri"/>
          <w:sz w:val="20"/>
          <w:szCs w:val="20"/>
        </w:rPr>
        <w:t xml:space="preserve"> and establishing new </w:t>
      </w:r>
      <w:del w:id="17" w:author="Rachel Peake" w:date="2022-05-30T23:13:00Z">
        <w:r w:rsidR="00A84917" w:rsidRPr="00B4118F">
          <w:rPr>
            <w:rFonts w:ascii="Calibri" w:hAnsi="Calibri"/>
            <w:sz w:val="20"/>
            <w:szCs w:val="20"/>
          </w:rPr>
          <w:delText>data</w:delText>
        </w:r>
      </w:del>
      <w:ins w:id="18" w:author="Rachel Peake" w:date="2022-05-30T23:13:00Z">
        <w:r w:rsidR="00C8380F">
          <w:rPr>
            <w:rFonts w:ascii="Calibri" w:hAnsi="Calibri"/>
            <w:sz w:val="20"/>
            <w:szCs w:val="20"/>
          </w:rPr>
          <w:t>ETL</w:t>
        </w:r>
      </w:ins>
      <w:r w:rsidR="00A84917" w:rsidRPr="00B4118F">
        <w:rPr>
          <w:rFonts w:ascii="Calibri" w:hAnsi="Calibri"/>
          <w:sz w:val="20"/>
          <w:szCs w:val="20"/>
        </w:rPr>
        <w:t xml:space="preserve"> pipelines to support BAU and</w:t>
      </w:r>
      <w:r w:rsidR="00866BD2" w:rsidRPr="00B4118F">
        <w:rPr>
          <w:rFonts w:ascii="Calibri" w:hAnsi="Calibri"/>
          <w:sz w:val="20"/>
          <w:szCs w:val="20"/>
        </w:rPr>
        <w:t xml:space="preserve"> new reporting requirements</w:t>
      </w:r>
      <w:ins w:id="19" w:author="Rachel Peake" w:date="2022-05-30T23:13:00Z">
        <w:r w:rsidR="00F65A1C">
          <w:rPr>
            <w:rFonts w:ascii="Calibri" w:hAnsi="Calibri"/>
            <w:sz w:val="20"/>
            <w:szCs w:val="20"/>
          </w:rPr>
          <w:t xml:space="preserve"> using SQL and </w:t>
        </w:r>
        <w:proofErr w:type="spellStart"/>
        <w:r w:rsidR="00F65A1C">
          <w:rPr>
            <w:rFonts w:ascii="Calibri" w:hAnsi="Calibri"/>
            <w:sz w:val="20"/>
            <w:szCs w:val="20"/>
          </w:rPr>
          <w:t>PySpark</w:t>
        </w:r>
      </w:ins>
      <w:proofErr w:type="spellEnd"/>
      <w:r w:rsidR="00866BD2" w:rsidRPr="00B4118F">
        <w:rPr>
          <w:rFonts w:ascii="Calibri" w:hAnsi="Calibri"/>
          <w:sz w:val="20"/>
          <w:szCs w:val="20"/>
        </w:rPr>
        <w:t xml:space="preserve">. </w:t>
      </w:r>
    </w:p>
    <w:p w14:paraId="13941DA3" w14:textId="05B4BF5F" w:rsidR="001F7EBF" w:rsidRPr="001F7EBF" w:rsidRDefault="0065534C" w:rsidP="001F7EBF">
      <w:pPr>
        <w:pStyle w:val="ListParagraph"/>
        <w:numPr>
          <w:ilvl w:val="0"/>
          <w:numId w:val="8"/>
        </w:numPr>
        <w:ind w:left="709" w:hanging="283"/>
        <w:rPr>
          <w:ins w:id="20" w:author="Rachel Peake" w:date="2022-05-30T23:13:00Z"/>
          <w:rFonts w:ascii="Calibri" w:hAnsi="Calibri"/>
          <w:sz w:val="20"/>
          <w:szCs w:val="20"/>
        </w:rPr>
      </w:pPr>
      <w:ins w:id="21" w:author="Rachel Peake" w:date="2022-05-30T23:13:00Z">
        <w:r>
          <w:rPr>
            <w:rFonts w:ascii="Calibri" w:hAnsi="Calibri"/>
            <w:sz w:val="20"/>
            <w:szCs w:val="20"/>
          </w:rPr>
          <w:t xml:space="preserve">Establishing new ETL and ELT pipelines </w:t>
        </w:r>
        <w:r w:rsidR="00017813">
          <w:rPr>
            <w:rFonts w:ascii="Calibri" w:hAnsi="Calibri"/>
            <w:sz w:val="20"/>
            <w:szCs w:val="20"/>
          </w:rPr>
          <w:t xml:space="preserve">from on-prem data sources to </w:t>
        </w:r>
        <w:r w:rsidR="00BF7013">
          <w:rPr>
            <w:rFonts w:ascii="Calibri" w:hAnsi="Calibri"/>
            <w:sz w:val="20"/>
            <w:szCs w:val="20"/>
          </w:rPr>
          <w:t xml:space="preserve">Azure </w:t>
        </w:r>
        <w:r w:rsidR="001F7EBF">
          <w:rPr>
            <w:rFonts w:ascii="Calibri" w:hAnsi="Calibri"/>
            <w:sz w:val="20"/>
            <w:szCs w:val="20"/>
          </w:rPr>
          <w:t>Synapse</w:t>
        </w:r>
        <w:r w:rsidR="001E6B0B">
          <w:rPr>
            <w:rFonts w:ascii="Calibri" w:hAnsi="Calibri"/>
            <w:sz w:val="20"/>
            <w:szCs w:val="20"/>
          </w:rPr>
          <w:t>.</w:t>
        </w:r>
      </w:ins>
    </w:p>
    <w:p w14:paraId="7599F3D7" w14:textId="77777777" w:rsidR="00F65A1C" w:rsidRDefault="00F65A1C" w:rsidP="00F65A1C">
      <w:pPr>
        <w:pStyle w:val="ListParagraph"/>
        <w:numPr>
          <w:ilvl w:val="0"/>
          <w:numId w:val="8"/>
        </w:numPr>
        <w:ind w:left="709" w:hanging="283"/>
        <w:rPr>
          <w:ins w:id="22" w:author="Rachel Peake" w:date="2022-05-30T23:13:00Z"/>
          <w:rFonts w:ascii="Calibri" w:hAnsi="Calibri"/>
          <w:sz w:val="20"/>
          <w:szCs w:val="20"/>
        </w:rPr>
      </w:pPr>
      <w:ins w:id="23" w:author="Rachel Peake" w:date="2022-05-30T23:13:00Z">
        <w:r>
          <w:rPr>
            <w:rFonts w:ascii="Calibri" w:hAnsi="Calibri"/>
            <w:sz w:val="20"/>
            <w:szCs w:val="20"/>
          </w:rPr>
          <w:t xml:space="preserve">Optimisation of </w:t>
        </w:r>
        <w:proofErr w:type="spellStart"/>
        <w:r>
          <w:rPr>
            <w:rFonts w:ascii="Calibri" w:hAnsi="Calibri"/>
            <w:sz w:val="20"/>
            <w:szCs w:val="20"/>
          </w:rPr>
          <w:t>PySpark</w:t>
        </w:r>
        <w:proofErr w:type="spellEnd"/>
        <w:r>
          <w:rPr>
            <w:rFonts w:ascii="Calibri" w:hAnsi="Calibri"/>
            <w:sz w:val="20"/>
            <w:szCs w:val="20"/>
          </w:rPr>
          <w:t xml:space="preserve"> jobs to ensure best performance when reporting to 3</w:t>
        </w:r>
        <w:r w:rsidRPr="008977BB">
          <w:rPr>
            <w:rFonts w:ascii="Calibri" w:hAnsi="Calibri"/>
            <w:sz w:val="20"/>
            <w:szCs w:val="20"/>
            <w:vertAlign w:val="superscript"/>
          </w:rPr>
          <w:t>rd</w:t>
        </w:r>
        <w:r>
          <w:rPr>
            <w:rFonts w:ascii="Calibri" w:hAnsi="Calibri"/>
            <w:sz w:val="20"/>
            <w:szCs w:val="20"/>
          </w:rPr>
          <w:t xml:space="preserve"> party customers.</w:t>
        </w:r>
      </w:ins>
    </w:p>
    <w:p w14:paraId="2E2C7D70" w14:textId="77777777" w:rsidR="00F65A1C" w:rsidRDefault="00F65A1C" w:rsidP="00F65A1C">
      <w:pPr>
        <w:pStyle w:val="ListParagraph"/>
        <w:numPr>
          <w:ilvl w:val="0"/>
          <w:numId w:val="8"/>
        </w:numPr>
        <w:ind w:left="709" w:hanging="283"/>
        <w:rPr>
          <w:ins w:id="24" w:author="Rachel Peake" w:date="2022-05-30T23:13:00Z"/>
          <w:rFonts w:ascii="Calibri" w:hAnsi="Calibri"/>
          <w:sz w:val="20"/>
          <w:szCs w:val="20"/>
        </w:rPr>
      </w:pPr>
      <w:ins w:id="25" w:author="Rachel Peake" w:date="2022-05-30T23:13:00Z">
        <w:r>
          <w:rPr>
            <w:rFonts w:ascii="Calibri" w:hAnsi="Calibri"/>
            <w:sz w:val="20"/>
            <w:szCs w:val="20"/>
          </w:rPr>
          <w:t>Ensuring technical design documents are up to date when a pipeline is deployed.</w:t>
        </w:r>
      </w:ins>
    </w:p>
    <w:p w14:paraId="5BC1CD14" w14:textId="2AE9E31F" w:rsidR="001E6B0B" w:rsidRDefault="001E6B0B" w:rsidP="00B4118F">
      <w:pPr>
        <w:pStyle w:val="ListParagraph"/>
        <w:numPr>
          <w:ilvl w:val="0"/>
          <w:numId w:val="8"/>
        </w:numPr>
        <w:ind w:left="709" w:hanging="283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Analysis of current data sets to identify gaps at source and rectify before </w:t>
      </w:r>
      <w:ins w:id="26" w:author="Rachel Peake" w:date="2022-05-30T23:13:00Z">
        <w:r w:rsidR="00A6321F">
          <w:rPr>
            <w:rFonts w:ascii="Calibri" w:hAnsi="Calibri"/>
            <w:sz w:val="20"/>
            <w:szCs w:val="20"/>
          </w:rPr>
          <w:t xml:space="preserve">the </w:t>
        </w:r>
      </w:ins>
      <w:r w:rsidR="00750BBC">
        <w:rPr>
          <w:rFonts w:ascii="Calibri" w:hAnsi="Calibri"/>
          <w:sz w:val="20"/>
          <w:szCs w:val="20"/>
        </w:rPr>
        <w:t>pipeline is scheduled for deployment.</w:t>
      </w:r>
    </w:p>
    <w:p w14:paraId="46327214" w14:textId="77777777" w:rsidR="00F55513" w:rsidRPr="00F55513" w:rsidRDefault="00F55513" w:rsidP="00ED54C3">
      <w:pPr>
        <w:pStyle w:val="ListParagraph"/>
        <w:numPr>
          <w:ilvl w:val="0"/>
          <w:numId w:val="8"/>
        </w:numPr>
        <w:ind w:left="709" w:hanging="283"/>
        <w:rPr>
          <w:ins w:id="27" w:author="Rachel Peake" w:date="2022-05-30T23:13:00Z"/>
          <w:rFonts w:ascii="Calibri" w:hAnsi="Calibri"/>
          <w:b/>
          <w:bCs/>
        </w:rPr>
      </w:pPr>
      <w:r>
        <w:rPr>
          <w:rFonts w:ascii="Calibri" w:hAnsi="Calibri"/>
          <w:sz w:val="20"/>
          <w:szCs w:val="20"/>
        </w:rPr>
        <w:t xml:space="preserve">Supporting </w:t>
      </w:r>
      <w:del w:id="28" w:author="Rachel Peake" w:date="2022-05-30T23:13:00Z">
        <w:r w:rsidR="0092454B">
          <w:rPr>
            <w:rFonts w:ascii="Calibri" w:hAnsi="Calibri"/>
            <w:sz w:val="20"/>
            <w:szCs w:val="20"/>
          </w:rPr>
          <w:delText>Business Analysts</w:delText>
        </w:r>
      </w:del>
      <w:ins w:id="29" w:author="Rachel Peake" w:date="2022-05-30T23:13:00Z">
        <w:r>
          <w:rPr>
            <w:rFonts w:ascii="Calibri" w:hAnsi="Calibri"/>
            <w:sz w:val="20"/>
            <w:szCs w:val="20"/>
          </w:rPr>
          <w:t>new starters to get development</w:t>
        </w:r>
      </w:ins>
      <w:r>
        <w:rPr>
          <w:rFonts w:ascii="Calibri" w:hAnsi="Calibri"/>
          <w:sz w:val="20"/>
          <w:szCs w:val="20"/>
        </w:rPr>
        <w:t xml:space="preserve"> and </w:t>
      </w:r>
      <w:ins w:id="30" w:author="Rachel Peake" w:date="2022-05-30T23:13:00Z">
        <w:r>
          <w:rPr>
            <w:rFonts w:ascii="Calibri" w:hAnsi="Calibri"/>
            <w:sz w:val="20"/>
            <w:szCs w:val="20"/>
          </w:rPr>
          <w:t>production environments set up.</w:t>
        </w:r>
      </w:ins>
    </w:p>
    <w:p w14:paraId="3344C172" w14:textId="565C29B5" w:rsidR="00C8380F" w:rsidRPr="00ED54C3" w:rsidRDefault="00A6321F" w:rsidP="00ED54C3">
      <w:pPr>
        <w:pStyle w:val="ListParagraph"/>
        <w:numPr>
          <w:ilvl w:val="0"/>
          <w:numId w:val="8"/>
        </w:numPr>
        <w:ind w:left="709" w:hanging="283"/>
        <w:rPr>
          <w:rFonts w:ascii="Calibri" w:hAnsi="Calibri"/>
          <w:b/>
          <w:rPrChange w:id="31" w:author="Rachel Peake" w:date="2022-05-30T23:13:00Z">
            <w:rPr>
              <w:rFonts w:ascii="Calibri" w:hAnsi="Calibri"/>
              <w:sz w:val="20"/>
            </w:rPr>
          </w:rPrChange>
        </w:rPr>
      </w:pPr>
      <w:ins w:id="32" w:author="Rachel Peake" w:date="2022-05-30T23:13:00Z">
        <w:r w:rsidRPr="00F65A1C">
          <w:rPr>
            <w:rFonts w:ascii="Calibri" w:hAnsi="Calibri"/>
            <w:sz w:val="20"/>
            <w:szCs w:val="20"/>
          </w:rPr>
          <w:t>Comple</w:t>
        </w:r>
        <w:r w:rsidR="002D7E98">
          <w:rPr>
            <w:rFonts w:ascii="Calibri" w:hAnsi="Calibri"/>
            <w:sz w:val="20"/>
            <w:szCs w:val="20"/>
          </w:rPr>
          <w:t>ted</w:t>
        </w:r>
        <w:r w:rsidRPr="00F65A1C">
          <w:rPr>
            <w:rFonts w:ascii="Calibri" w:hAnsi="Calibri"/>
            <w:sz w:val="20"/>
            <w:szCs w:val="20"/>
          </w:rPr>
          <w:t xml:space="preserve"> Azure training (AZ-900/DP-900), gaining more solid experience in Azure Storage, </w:t>
        </w:r>
      </w:ins>
      <w:r w:rsidRPr="00F65A1C">
        <w:rPr>
          <w:rFonts w:ascii="Calibri" w:hAnsi="Calibri"/>
          <w:sz w:val="20"/>
          <w:szCs w:val="20"/>
        </w:rPr>
        <w:t xml:space="preserve">Data </w:t>
      </w:r>
      <w:del w:id="33" w:author="Rachel Peake" w:date="2022-05-30T23:13:00Z">
        <w:r w:rsidR="008809E0">
          <w:rPr>
            <w:rFonts w:ascii="Calibri" w:hAnsi="Calibri"/>
            <w:sz w:val="20"/>
            <w:szCs w:val="20"/>
          </w:rPr>
          <w:delText>Architects with the discovery</w:delText>
        </w:r>
      </w:del>
      <w:ins w:id="34" w:author="Rachel Peake" w:date="2022-05-30T23:13:00Z">
        <w:r w:rsidRPr="00F65A1C">
          <w:rPr>
            <w:rFonts w:ascii="Calibri" w:hAnsi="Calibri"/>
            <w:sz w:val="20"/>
            <w:szCs w:val="20"/>
          </w:rPr>
          <w:t>Factory</w:t>
        </w:r>
      </w:ins>
      <w:r w:rsidRPr="00F65A1C">
        <w:rPr>
          <w:rFonts w:ascii="Calibri" w:hAnsi="Calibri"/>
          <w:sz w:val="20"/>
          <w:szCs w:val="20"/>
        </w:rPr>
        <w:t xml:space="preserve"> and </w:t>
      </w:r>
      <w:del w:id="35" w:author="Rachel Peake" w:date="2022-05-30T23:13:00Z">
        <w:r w:rsidR="008809E0">
          <w:rPr>
            <w:rFonts w:ascii="Calibri" w:hAnsi="Calibri"/>
            <w:sz w:val="20"/>
            <w:szCs w:val="20"/>
          </w:rPr>
          <w:delText>best practice around data management and migration from on-prem to cloud services</w:delText>
        </w:r>
      </w:del>
      <w:ins w:id="36" w:author="Rachel Peake" w:date="2022-05-30T23:13:00Z">
        <w:r w:rsidRPr="00F65A1C">
          <w:rPr>
            <w:rFonts w:ascii="Calibri" w:hAnsi="Calibri"/>
            <w:sz w:val="20"/>
            <w:szCs w:val="20"/>
          </w:rPr>
          <w:t>Synapse</w:t>
        </w:r>
      </w:ins>
      <w:r w:rsidRPr="00F65A1C">
        <w:rPr>
          <w:rFonts w:ascii="Calibri" w:hAnsi="Calibri"/>
          <w:sz w:val="20"/>
          <w:szCs w:val="20"/>
        </w:rPr>
        <w:t>.</w:t>
      </w:r>
    </w:p>
    <w:p w14:paraId="4A5544C4" w14:textId="2BCDB396" w:rsidR="00ED54C3" w:rsidRPr="00ED54C3" w:rsidRDefault="007A4D78" w:rsidP="00F55513">
      <w:pPr>
        <w:pStyle w:val="ListParagraph"/>
        <w:ind w:left="709"/>
        <w:rPr>
          <w:rFonts w:ascii="Calibri" w:hAnsi="Calibri"/>
          <w:b/>
          <w:bCs/>
        </w:rPr>
        <w:pPrChange w:id="37" w:author="Rachel Peake" w:date="2022-05-30T23:13:00Z">
          <w:pPr/>
        </w:pPrChange>
      </w:pPr>
      <w:del w:id="38" w:author="Rachel Peake" w:date="2022-05-30T23:13:00Z">
        <w:r>
          <w:rPr>
            <w:rFonts w:ascii="Calibri" w:hAnsi="Calibri"/>
            <w:b/>
            <w:bCs/>
          </w:rPr>
          <w:tab/>
        </w:r>
      </w:del>
    </w:p>
    <w:p w14:paraId="77E4EC92" w14:textId="70646995" w:rsidR="0003287E" w:rsidRPr="006F1750" w:rsidRDefault="0003287E" w:rsidP="0003287E">
      <w:pPr>
        <w:rPr>
          <w:rFonts w:ascii="Calibri" w:hAnsi="Calibri"/>
          <w:b/>
          <w:bCs/>
          <w:sz w:val="20"/>
          <w:szCs w:val="20"/>
        </w:rPr>
      </w:pPr>
      <w:r w:rsidRPr="006F1750">
        <w:rPr>
          <w:rFonts w:ascii="Calibri" w:hAnsi="Calibri"/>
          <w:b/>
          <w:bCs/>
          <w:sz w:val="20"/>
          <w:szCs w:val="20"/>
        </w:rPr>
        <w:t xml:space="preserve">10/2020 – </w:t>
      </w:r>
      <w:r w:rsidR="007106BD">
        <w:rPr>
          <w:rFonts w:ascii="Calibri" w:hAnsi="Calibri"/>
          <w:b/>
          <w:bCs/>
          <w:sz w:val="20"/>
          <w:szCs w:val="20"/>
        </w:rPr>
        <w:t>10/2021</w:t>
      </w:r>
      <w:r w:rsidRPr="006F1750">
        <w:rPr>
          <w:rFonts w:ascii="Calibri" w:hAnsi="Calibri"/>
          <w:b/>
          <w:bCs/>
          <w:sz w:val="20"/>
          <w:szCs w:val="20"/>
        </w:rPr>
        <w:tab/>
        <w:t>Research Informatics Manager</w:t>
      </w:r>
    </w:p>
    <w:p w14:paraId="24549CA5" w14:textId="77777777" w:rsidR="0003287E" w:rsidRDefault="0003287E" w:rsidP="0003287E">
      <w:pPr>
        <w:rPr>
          <w:rFonts w:ascii="Calibri" w:hAnsi="Calibri"/>
          <w:sz w:val="20"/>
          <w:szCs w:val="20"/>
        </w:rPr>
      </w:pPr>
      <w:r w:rsidRPr="006F1750">
        <w:rPr>
          <w:rFonts w:ascii="Calibri" w:hAnsi="Calibri"/>
          <w:sz w:val="20"/>
          <w:szCs w:val="20"/>
        </w:rPr>
        <w:tab/>
      </w:r>
      <w:r w:rsidRPr="006F1750">
        <w:rPr>
          <w:rFonts w:ascii="Calibri" w:hAnsi="Calibri"/>
          <w:sz w:val="20"/>
          <w:szCs w:val="20"/>
        </w:rPr>
        <w:tab/>
      </w:r>
      <w:r w:rsidRPr="006F1750">
        <w:rPr>
          <w:rFonts w:ascii="Calibri" w:hAnsi="Calibri"/>
          <w:sz w:val="20"/>
          <w:szCs w:val="20"/>
        </w:rPr>
        <w:tab/>
        <w:t>Leeds Teaching Hospitals Trust – Leeds</w:t>
      </w:r>
    </w:p>
    <w:p w14:paraId="5D0A264E" w14:textId="77777777" w:rsidR="0003287E" w:rsidRPr="0079223E" w:rsidRDefault="0003287E" w:rsidP="0003287E">
      <w:pPr>
        <w:rPr>
          <w:rFonts w:ascii="Calibri" w:hAnsi="Calibri"/>
          <w:b/>
          <w:bCs/>
          <w:sz w:val="20"/>
          <w:szCs w:val="20"/>
        </w:rPr>
      </w:pPr>
      <w:r w:rsidRPr="0079223E">
        <w:rPr>
          <w:rFonts w:ascii="Calibri" w:hAnsi="Calibri"/>
          <w:b/>
          <w:bCs/>
          <w:sz w:val="20"/>
          <w:szCs w:val="20"/>
        </w:rPr>
        <w:t>Highlights</w:t>
      </w:r>
    </w:p>
    <w:p w14:paraId="696C594C" w14:textId="77777777" w:rsidR="0003287E" w:rsidRPr="001E0C6C" w:rsidRDefault="0003287E" w:rsidP="0003287E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1E0C6C">
        <w:rPr>
          <w:rFonts w:ascii="Calibri" w:hAnsi="Calibri"/>
          <w:sz w:val="20"/>
          <w:szCs w:val="20"/>
        </w:rPr>
        <w:t>Rapid development of data pipelines to feed COVID-19 Research</w:t>
      </w:r>
      <w:r>
        <w:rPr>
          <w:rFonts w:ascii="Calibri" w:hAnsi="Calibri"/>
          <w:sz w:val="20"/>
          <w:szCs w:val="20"/>
        </w:rPr>
        <w:t xml:space="preserve"> projects being delivered during the pandemic, meeting SLAs for 90-day turnaround of projects from application to data release.</w:t>
      </w:r>
    </w:p>
    <w:p w14:paraId="7CAAA614" w14:textId="77777777" w:rsidR="0003287E" w:rsidRPr="006C3770" w:rsidRDefault="0003287E" w:rsidP="0003287E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1E0C6C">
        <w:rPr>
          <w:rFonts w:ascii="Calibri" w:hAnsi="Calibri"/>
          <w:sz w:val="20"/>
          <w:szCs w:val="20"/>
        </w:rPr>
        <w:t xml:space="preserve">Rapid development of ETL scripts to make </w:t>
      </w:r>
      <w:r>
        <w:rPr>
          <w:rFonts w:ascii="Calibri" w:hAnsi="Calibri"/>
          <w:sz w:val="20"/>
          <w:szCs w:val="20"/>
        </w:rPr>
        <w:t xml:space="preserve">the right </w:t>
      </w:r>
      <w:r w:rsidRPr="001E0C6C">
        <w:rPr>
          <w:rFonts w:ascii="Calibri" w:hAnsi="Calibri"/>
          <w:sz w:val="20"/>
          <w:szCs w:val="20"/>
        </w:rPr>
        <w:t xml:space="preserve">data </w:t>
      </w:r>
      <w:r>
        <w:rPr>
          <w:rFonts w:ascii="Calibri" w:hAnsi="Calibri"/>
          <w:sz w:val="20"/>
          <w:szCs w:val="20"/>
        </w:rPr>
        <w:t>accessible for the team pulling together datasets from structured and unstructured sources</w:t>
      </w:r>
      <w:r w:rsidRPr="006C3770">
        <w:rPr>
          <w:rFonts w:ascii="Calibri" w:hAnsi="Calibri"/>
          <w:sz w:val="20"/>
          <w:szCs w:val="20"/>
        </w:rPr>
        <w:t>.</w:t>
      </w:r>
    </w:p>
    <w:p w14:paraId="39B23591" w14:textId="77777777" w:rsidR="0003287E" w:rsidRPr="00FB2B10" w:rsidRDefault="0003287E" w:rsidP="0003287E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1E0C6C">
        <w:rPr>
          <w:rFonts w:ascii="Calibri" w:hAnsi="Calibri"/>
          <w:sz w:val="20"/>
          <w:szCs w:val="20"/>
        </w:rPr>
        <w:lastRenderedPageBreak/>
        <w:t xml:space="preserve">Managing a small team of Data Managers working on collaborative data projects including building metadata for </w:t>
      </w:r>
      <w:hyperlink r:id="rId6" w:history="1">
        <w:r w:rsidRPr="001E0C6C">
          <w:rPr>
            <w:rStyle w:val="Hyperlink"/>
            <w:rFonts w:ascii="Calibri" w:hAnsi="Calibri"/>
            <w:sz w:val="20"/>
            <w:szCs w:val="20"/>
          </w:rPr>
          <w:t>DATA-CAN</w:t>
        </w:r>
      </w:hyperlink>
      <w:r w:rsidRPr="001E0C6C">
        <w:rPr>
          <w:rFonts w:ascii="Calibri" w:hAnsi="Calibri"/>
          <w:sz w:val="20"/>
          <w:szCs w:val="20"/>
        </w:rPr>
        <w:t>.</w:t>
      </w:r>
    </w:p>
    <w:p w14:paraId="04BDCF86" w14:textId="77777777" w:rsidR="0003287E" w:rsidRDefault="0003287E" w:rsidP="0003287E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1E0C6C">
        <w:rPr>
          <w:rFonts w:ascii="Calibri" w:hAnsi="Calibri"/>
          <w:sz w:val="20"/>
          <w:szCs w:val="20"/>
        </w:rPr>
        <w:t>Delivery of public training course, “How to use healthcare data for research” hosted by LTHT, covering regulatory compliance, extraction</w:t>
      </w:r>
      <w:r>
        <w:rPr>
          <w:rFonts w:ascii="Calibri" w:hAnsi="Calibri"/>
          <w:sz w:val="20"/>
          <w:szCs w:val="20"/>
        </w:rPr>
        <w:t xml:space="preserve">, cleaning, de-identification </w:t>
      </w:r>
      <w:r w:rsidRPr="001E0C6C">
        <w:rPr>
          <w:rFonts w:ascii="Calibri" w:hAnsi="Calibri"/>
          <w:sz w:val="20"/>
          <w:szCs w:val="20"/>
        </w:rPr>
        <w:t>techniques, storage and publication of research involving routinely collected healthcare data.</w:t>
      </w:r>
    </w:p>
    <w:p w14:paraId="00CF04FA" w14:textId="77777777" w:rsidR="0003287E" w:rsidRDefault="0003287E" w:rsidP="0003287E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764312">
        <w:rPr>
          <w:rFonts w:ascii="Calibri" w:hAnsi="Calibri"/>
          <w:sz w:val="20"/>
          <w:szCs w:val="20"/>
        </w:rPr>
        <w:t xml:space="preserve">Working with colleagues in Information Governance, Research and Innovation and Informatics </w:t>
      </w:r>
      <w:r>
        <w:rPr>
          <w:rFonts w:ascii="Calibri" w:hAnsi="Calibri"/>
          <w:sz w:val="20"/>
          <w:szCs w:val="20"/>
        </w:rPr>
        <w:t xml:space="preserve">to ensure the correct approvals are in place for the collection and delivery of datasets for research projects. </w:t>
      </w:r>
    </w:p>
    <w:p w14:paraId="20FE8E43" w14:textId="5F739E1B" w:rsidR="0003287E" w:rsidRPr="009B2805" w:rsidRDefault="0003287E" w:rsidP="0003287E">
      <w:pPr>
        <w:pStyle w:val="ListParagraph"/>
        <w:numPr>
          <w:ilvl w:val="0"/>
          <w:numId w:val="4"/>
        </w:numPr>
        <w:rPr>
          <w:rFonts w:ascii="Calibri" w:hAnsi="Calibri"/>
          <w:b/>
          <w:bCs/>
          <w:sz w:val="20"/>
          <w:szCs w:val="20"/>
        </w:rPr>
      </w:pPr>
      <w:r w:rsidRPr="009B2805">
        <w:rPr>
          <w:rFonts w:ascii="Calibri" w:hAnsi="Calibri"/>
          <w:sz w:val="20"/>
          <w:szCs w:val="20"/>
        </w:rPr>
        <w:t xml:space="preserve">Working alongside researchers from Leeds Teaching Hospitals Trust, </w:t>
      </w:r>
      <w:r>
        <w:rPr>
          <w:rFonts w:ascii="Calibri" w:hAnsi="Calibri"/>
          <w:sz w:val="20"/>
          <w:szCs w:val="20"/>
        </w:rPr>
        <w:t xml:space="preserve">the </w:t>
      </w:r>
      <w:r w:rsidRPr="009B2805">
        <w:rPr>
          <w:rFonts w:ascii="Calibri" w:hAnsi="Calibri"/>
          <w:sz w:val="20"/>
          <w:szCs w:val="20"/>
        </w:rPr>
        <w:t>University of Leeds</w:t>
      </w:r>
      <w:r>
        <w:rPr>
          <w:rFonts w:ascii="Calibri" w:hAnsi="Calibri"/>
          <w:sz w:val="20"/>
          <w:szCs w:val="20"/>
        </w:rPr>
        <w:t xml:space="preserve">, University of </w:t>
      </w:r>
      <w:r w:rsidR="00C8440F">
        <w:rPr>
          <w:rFonts w:ascii="Calibri" w:hAnsi="Calibri"/>
          <w:sz w:val="20"/>
          <w:szCs w:val="20"/>
        </w:rPr>
        <w:t>Oxford,</w:t>
      </w:r>
      <w:r w:rsidRPr="009B2805">
        <w:rPr>
          <w:rFonts w:ascii="Calibri" w:hAnsi="Calibri"/>
          <w:sz w:val="20"/>
          <w:szCs w:val="20"/>
        </w:rPr>
        <w:t xml:space="preserve"> and other partner organisations, providing a high quality of customer service whilst working to deliver complex datasets in agreed timeframes.</w:t>
      </w:r>
    </w:p>
    <w:p w14:paraId="60A476F5" w14:textId="77777777" w:rsidR="0003287E" w:rsidRPr="009B2805" w:rsidRDefault="0003287E" w:rsidP="0003287E">
      <w:pPr>
        <w:pStyle w:val="ListParagraph"/>
        <w:rPr>
          <w:rFonts w:ascii="Calibri" w:hAnsi="Calibri"/>
          <w:b/>
          <w:bCs/>
          <w:sz w:val="20"/>
          <w:szCs w:val="20"/>
        </w:rPr>
      </w:pPr>
    </w:p>
    <w:p w14:paraId="20747973" w14:textId="5BC31BEF" w:rsidR="0003287E" w:rsidRPr="006F1750" w:rsidRDefault="0003287E" w:rsidP="0003287E">
      <w:pPr>
        <w:rPr>
          <w:rFonts w:ascii="Calibri" w:hAnsi="Calibri"/>
          <w:b/>
          <w:bCs/>
          <w:sz w:val="20"/>
          <w:szCs w:val="20"/>
        </w:rPr>
      </w:pPr>
      <w:r w:rsidRPr="006F1750">
        <w:rPr>
          <w:rFonts w:ascii="Calibri" w:hAnsi="Calibri"/>
          <w:b/>
          <w:bCs/>
          <w:sz w:val="20"/>
          <w:szCs w:val="20"/>
        </w:rPr>
        <w:t>04/2017 – 10/2020</w:t>
      </w:r>
      <w:r w:rsidRPr="006F1750">
        <w:rPr>
          <w:rFonts w:ascii="Calibri" w:hAnsi="Calibri"/>
          <w:b/>
          <w:bCs/>
          <w:sz w:val="20"/>
          <w:szCs w:val="20"/>
        </w:rPr>
        <w:tab/>
        <w:t>Database Manager</w:t>
      </w:r>
    </w:p>
    <w:p w14:paraId="2F63E3E1" w14:textId="77777777" w:rsidR="0003287E" w:rsidRPr="006F1750" w:rsidRDefault="0003287E" w:rsidP="0003287E">
      <w:pPr>
        <w:rPr>
          <w:rFonts w:ascii="Calibri" w:hAnsi="Calibri"/>
          <w:sz w:val="20"/>
          <w:szCs w:val="20"/>
        </w:rPr>
      </w:pPr>
      <w:r w:rsidRPr="006F1750">
        <w:rPr>
          <w:rFonts w:ascii="Calibri" w:hAnsi="Calibri"/>
          <w:sz w:val="20"/>
          <w:szCs w:val="20"/>
        </w:rPr>
        <w:tab/>
      </w:r>
      <w:r w:rsidRPr="006F1750">
        <w:rPr>
          <w:rFonts w:ascii="Calibri" w:hAnsi="Calibri"/>
          <w:sz w:val="20"/>
          <w:szCs w:val="20"/>
        </w:rPr>
        <w:tab/>
      </w:r>
      <w:r w:rsidRPr="006F1750">
        <w:rPr>
          <w:rFonts w:ascii="Calibri" w:hAnsi="Calibri"/>
          <w:sz w:val="20"/>
          <w:szCs w:val="20"/>
        </w:rPr>
        <w:tab/>
        <w:t>Leeds Biomedical Research Centre - Leeds</w:t>
      </w:r>
      <w:r w:rsidRPr="006F1750">
        <w:rPr>
          <w:rFonts w:ascii="Calibri" w:hAnsi="Calibri"/>
          <w:sz w:val="20"/>
          <w:szCs w:val="20"/>
        </w:rPr>
        <w:tab/>
      </w:r>
    </w:p>
    <w:p w14:paraId="262A03EF" w14:textId="77777777" w:rsidR="0003287E" w:rsidRPr="006F1750" w:rsidRDefault="0003287E" w:rsidP="0003287E">
      <w:pPr>
        <w:rPr>
          <w:rFonts w:ascii="Calibri" w:hAnsi="Calibri"/>
          <w:b/>
          <w:bCs/>
          <w:sz w:val="20"/>
          <w:szCs w:val="20"/>
        </w:rPr>
      </w:pPr>
      <w:r w:rsidRPr="006F1750">
        <w:rPr>
          <w:rFonts w:ascii="Calibri" w:hAnsi="Calibri"/>
          <w:b/>
          <w:bCs/>
          <w:sz w:val="20"/>
          <w:szCs w:val="20"/>
        </w:rPr>
        <w:t>Highlights</w:t>
      </w:r>
    </w:p>
    <w:p w14:paraId="34E5AF75" w14:textId="77777777" w:rsidR="0003287E" w:rsidRDefault="0003287E" w:rsidP="0003287E">
      <w:pPr>
        <w:pStyle w:val="ListParagraph"/>
        <w:numPr>
          <w:ilvl w:val="0"/>
          <w:numId w:val="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Rapidly fixed security issues, hard drive failures and created documentation for an inherited server farm which hosted a bespoke data collection system for clinical research data. This was achieved with minimal disruption to service users.</w:t>
      </w:r>
    </w:p>
    <w:p w14:paraId="6A88E7DB" w14:textId="77777777" w:rsidR="0003287E" w:rsidRDefault="0003287E" w:rsidP="0003287E">
      <w:pPr>
        <w:pStyle w:val="ListParagraph"/>
        <w:numPr>
          <w:ilvl w:val="0"/>
          <w:numId w:val="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Successfully delivered </w:t>
      </w:r>
      <w:r w:rsidRPr="00AF64AA">
        <w:rPr>
          <w:rFonts w:ascii="Calibri" w:hAnsi="Calibri"/>
          <w:sz w:val="20"/>
          <w:szCs w:val="20"/>
        </w:rPr>
        <w:t>over 30 clinical research databases using SQL</w:t>
      </w:r>
      <w:r>
        <w:rPr>
          <w:rFonts w:ascii="Calibri" w:hAnsi="Calibri"/>
          <w:sz w:val="20"/>
          <w:szCs w:val="20"/>
        </w:rPr>
        <w:t xml:space="preserve"> and MYSQL</w:t>
      </w:r>
      <w:r w:rsidRPr="00AF64AA">
        <w:rPr>
          <w:rFonts w:ascii="Calibri" w:hAnsi="Calibri"/>
          <w:sz w:val="20"/>
          <w:szCs w:val="20"/>
        </w:rPr>
        <w:t>, pulling data into Power Bi and SSRS for reporting and visualisation.</w:t>
      </w:r>
    </w:p>
    <w:p w14:paraId="213399EC" w14:textId="77777777" w:rsidR="0003287E" w:rsidRPr="00AF64AA" w:rsidRDefault="0003287E" w:rsidP="0003287E">
      <w:pPr>
        <w:pStyle w:val="ListParagraph"/>
        <w:numPr>
          <w:ilvl w:val="0"/>
          <w:numId w:val="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Managed the migration from physical to hybrid cloud infrastructure (Azure) to improve efficiency and reduce costs.</w:t>
      </w:r>
    </w:p>
    <w:p w14:paraId="53A4B2A6" w14:textId="77777777" w:rsidR="0003287E" w:rsidRPr="00AF64AA" w:rsidRDefault="0003287E" w:rsidP="0003287E">
      <w:pPr>
        <w:pStyle w:val="ListParagraph"/>
        <w:numPr>
          <w:ilvl w:val="0"/>
          <w:numId w:val="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Built and managed key data pipelines</w:t>
      </w:r>
      <w:r w:rsidRPr="00AF64AA">
        <w:rPr>
          <w:rFonts w:ascii="Calibri" w:hAnsi="Calibri"/>
          <w:sz w:val="20"/>
          <w:szCs w:val="20"/>
        </w:rPr>
        <w:t xml:space="preserve"> to </w:t>
      </w:r>
      <w:r>
        <w:rPr>
          <w:rFonts w:ascii="Calibri" w:hAnsi="Calibri"/>
          <w:sz w:val="20"/>
          <w:szCs w:val="20"/>
        </w:rPr>
        <w:t>source da</w:t>
      </w:r>
      <w:r w:rsidRPr="00AF64AA">
        <w:rPr>
          <w:rFonts w:ascii="Calibri" w:hAnsi="Calibri"/>
          <w:sz w:val="20"/>
          <w:szCs w:val="20"/>
        </w:rPr>
        <w:t>ta from the NHS warehouse</w:t>
      </w:r>
      <w:r>
        <w:rPr>
          <w:rFonts w:ascii="Calibri" w:hAnsi="Calibri"/>
          <w:sz w:val="20"/>
          <w:szCs w:val="20"/>
        </w:rPr>
        <w:t xml:space="preserve">, developing ETL processes to pull </w:t>
      </w:r>
      <w:r w:rsidRPr="00AF64AA">
        <w:rPr>
          <w:rFonts w:ascii="Calibri" w:hAnsi="Calibri"/>
          <w:sz w:val="20"/>
          <w:szCs w:val="20"/>
        </w:rPr>
        <w:t xml:space="preserve">data into our own bespoke research systems. </w:t>
      </w:r>
    </w:p>
    <w:p w14:paraId="706661D1" w14:textId="77777777" w:rsidR="0003287E" w:rsidRDefault="0003287E" w:rsidP="0003287E">
      <w:pPr>
        <w:pStyle w:val="ListParagraph"/>
        <w:numPr>
          <w:ilvl w:val="0"/>
          <w:numId w:val="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Automated key tasks using shell, python, and SQL scripts.</w:t>
      </w:r>
    </w:p>
    <w:p w14:paraId="22C39520" w14:textId="77777777" w:rsidR="0003287E" w:rsidRDefault="0003287E" w:rsidP="0003287E">
      <w:pPr>
        <w:pStyle w:val="ListParagraph"/>
        <w:numPr>
          <w:ilvl w:val="0"/>
          <w:numId w:val="5"/>
        </w:numPr>
        <w:rPr>
          <w:rFonts w:ascii="Calibri" w:hAnsi="Calibri"/>
          <w:sz w:val="20"/>
          <w:szCs w:val="20"/>
        </w:rPr>
      </w:pPr>
      <w:r w:rsidRPr="00AF64AA">
        <w:rPr>
          <w:rFonts w:ascii="Calibri" w:hAnsi="Calibri"/>
          <w:sz w:val="20"/>
          <w:szCs w:val="20"/>
        </w:rPr>
        <w:t xml:space="preserve">Implemented </w:t>
      </w:r>
      <w:r>
        <w:rPr>
          <w:rFonts w:ascii="Calibri" w:hAnsi="Calibri"/>
          <w:sz w:val="20"/>
          <w:szCs w:val="20"/>
        </w:rPr>
        <w:t xml:space="preserve">a suite of </w:t>
      </w:r>
      <w:r w:rsidRPr="00AF64AA">
        <w:rPr>
          <w:rFonts w:ascii="Calibri" w:hAnsi="Calibri"/>
          <w:sz w:val="20"/>
          <w:szCs w:val="20"/>
        </w:rPr>
        <w:t xml:space="preserve">data management policies and procedures (based on DAMA-DMBOK framework) including </w:t>
      </w:r>
      <w:r>
        <w:rPr>
          <w:rFonts w:ascii="Calibri" w:hAnsi="Calibri"/>
          <w:sz w:val="20"/>
          <w:szCs w:val="20"/>
        </w:rPr>
        <w:t xml:space="preserve">audit documentation, </w:t>
      </w:r>
      <w:r w:rsidRPr="00AF64AA">
        <w:rPr>
          <w:rFonts w:ascii="Calibri" w:hAnsi="Calibri"/>
          <w:sz w:val="20"/>
          <w:szCs w:val="20"/>
        </w:rPr>
        <w:t>data catalogues and metadata repository to document data assets.</w:t>
      </w:r>
    </w:p>
    <w:p w14:paraId="443CAC64" w14:textId="77777777" w:rsidR="0003287E" w:rsidRDefault="0003287E" w:rsidP="0003287E">
      <w:pPr>
        <w:pStyle w:val="ListParagraph"/>
        <w:numPr>
          <w:ilvl w:val="0"/>
          <w:numId w:val="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Successfully underwent a Medicines and Health Regulatory Agency (MHRA) inspection where the systems were audited against the regulatory standards for medicines trials.</w:t>
      </w:r>
    </w:p>
    <w:p w14:paraId="66AE41E8" w14:textId="77777777" w:rsidR="0003287E" w:rsidRDefault="0003287E" w:rsidP="0003287E">
      <w:pPr>
        <w:pStyle w:val="ListParagraph"/>
        <w:numPr>
          <w:ilvl w:val="0"/>
          <w:numId w:val="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Worked with other key staff in the department to deliver novel trial designs and open them to recruitment using industry standard tools such as MACRO and </w:t>
      </w:r>
      <w:proofErr w:type="spellStart"/>
      <w:r>
        <w:rPr>
          <w:rFonts w:ascii="Calibri" w:hAnsi="Calibri"/>
          <w:sz w:val="20"/>
          <w:szCs w:val="20"/>
        </w:rPr>
        <w:t>REDCap</w:t>
      </w:r>
      <w:proofErr w:type="spellEnd"/>
      <w:r>
        <w:rPr>
          <w:rFonts w:ascii="Calibri" w:hAnsi="Calibri"/>
          <w:sz w:val="20"/>
          <w:szCs w:val="20"/>
        </w:rPr>
        <w:t xml:space="preserve">. </w:t>
      </w:r>
    </w:p>
    <w:p w14:paraId="4623495B" w14:textId="77777777" w:rsidR="0003287E" w:rsidRPr="00AF64AA" w:rsidRDefault="0003287E" w:rsidP="0003287E">
      <w:pPr>
        <w:pStyle w:val="ListParagraph"/>
        <w:numPr>
          <w:ilvl w:val="0"/>
          <w:numId w:val="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Designed and delivered training to researchers, nurses, and support staff to ensure data collection and management were performed in line with department procedures.</w:t>
      </w:r>
    </w:p>
    <w:p w14:paraId="52C20D5C" w14:textId="77777777" w:rsidR="0003287E" w:rsidRPr="006F1750" w:rsidRDefault="0003287E" w:rsidP="0003287E">
      <w:pPr>
        <w:ind w:left="2160" w:hanging="2160"/>
        <w:rPr>
          <w:rFonts w:ascii="Calibri" w:hAnsi="Calibri"/>
          <w:sz w:val="20"/>
          <w:szCs w:val="20"/>
        </w:rPr>
      </w:pPr>
    </w:p>
    <w:p w14:paraId="79877270" w14:textId="77777777" w:rsidR="0003287E" w:rsidRPr="00717E75" w:rsidRDefault="0003287E" w:rsidP="0003287E">
      <w:pPr>
        <w:ind w:left="2160" w:hanging="2160"/>
        <w:rPr>
          <w:rFonts w:ascii="Calibri" w:hAnsi="Calibri"/>
          <w:b/>
          <w:bCs/>
          <w:sz w:val="20"/>
          <w:szCs w:val="20"/>
        </w:rPr>
      </w:pPr>
      <w:r w:rsidRPr="00717E75">
        <w:rPr>
          <w:rFonts w:ascii="Calibri" w:hAnsi="Calibri"/>
          <w:b/>
          <w:bCs/>
          <w:sz w:val="20"/>
          <w:szCs w:val="20"/>
        </w:rPr>
        <w:t xml:space="preserve">08/2015 – 04/2017 </w:t>
      </w:r>
      <w:r w:rsidRPr="00717E75">
        <w:rPr>
          <w:rFonts w:ascii="Calibri" w:hAnsi="Calibri"/>
          <w:b/>
          <w:bCs/>
          <w:sz w:val="20"/>
          <w:szCs w:val="20"/>
        </w:rPr>
        <w:tab/>
        <w:t>Online Support Assistant / Course Design and Delivery Assistant</w:t>
      </w:r>
    </w:p>
    <w:p w14:paraId="5C3E21BB" w14:textId="77777777" w:rsidR="0003287E" w:rsidRPr="006F1750" w:rsidRDefault="0003287E" w:rsidP="0003287E">
      <w:pPr>
        <w:ind w:left="2160"/>
        <w:rPr>
          <w:rFonts w:ascii="Calibri" w:hAnsi="Calibri"/>
          <w:sz w:val="20"/>
          <w:szCs w:val="20"/>
        </w:rPr>
      </w:pPr>
      <w:r w:rsidRPr="006F1750">
        <w:rPr>
          <w:rFonts w:ascii="Calibri" w:hAnsi="Calibri"/>
          <w:sz w:val="20"/>
          <w:szCs w:val="20"/>
        </w:rPr>
        <w:t>University of Oxford - Oxford</w:t>
      </w:r>
    </w:p>
    <w:p w14:paraId="56A0E444" w14:textId="77777777" w:rsidR="0003287E" w:rsidRPr="00042830" w:rsidRDefault="0003287E" w:rsidP="0003287E">
      <w:pPr>
        <w:rPr>
          <w:rFonts w:ascii="Calibri" w:hAnsi="Calibri"/>
          <w:b/>
          <w:bCs/>
          <w:sz w:val="20"/>
          <w:szCs w:val="20"/>
        </w:rPr>
      </w:pPr>
      <w:r w:rsidRPr="00042830">
        <w:rPr>
          <w:rFonts w:ascii="Calibri" w:hAnsi="Calibri"/>
          <w:b/>
          <w:bCs/>
          <w:sz w:val="20"/>
          <w:szCs w:val="20"/>
        </w:rPr>
        <w:t xml:space="preserve">Highlights </w:t>
      </w:r>
    </w:p>
    <w:p w14:paraId="7561DCAA" w14:textId="77777777" w:rsidR="0003287E" w:rsidRDefault="0003287E" w:rsidP="0003287E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Successfully delivered a </w:t>
      </w:r>
      <w:r w:rsidRPr="00EB0977">
        <w:rPr>
          <w:rFonts w:ascii="Calibri" w:hAnsi="Calibri"/>
          <w:sz w:val="20"/>
          <w:szCs w:val="20"/>
        </w:rPr>
        <w:t>dashboard to track helpdesk issues</w:t>
      </w:r>
      <w:r>
        <w:rPr>
          <w:rFonts w:ascii="Calibri" w:hAnsi="Calibri"/>
          <w:sz w:val="20"/>
          <w:szCs w:val="20"/>
        </w:rPr>
        <w:t xml:space="preserve"> by creating ETL processes from ticketing system (trac) using PostgreSQL and Power Query. This data was then used to re-design the </w:t>
      </w:r>
      <w:hyperlink r:id="rId7" w:history="1">
        <w:r w:rsidRPr="00BB1E45">
          <w:rPr>
            <w:rStyle w:val="Hyperlink"/>
            <w:rFonts w:ascii="Calibri" w:hAnsi="Calibri"/>
            <w:sz w:val="20"/>
            <w:szCs w:val="20"/>
          </w:rPr>
          <w:t>online help website</w:t>
        </w:r>
      </w:hyperlink>
      <w:r>
        <w:rPr>
          <w:rFonts w:ascii="Calibri" w:hAnsi="Calibri"/>
          <w:sz w:val="20"/>
          <w:szCs w:val="20"/>
        </w:rPr>
        <w:t xml:space="preserve"> and reduced the number of helpdesk issues per term by an average of 34% across the first year.</w:t>
      </w:r>
    </w:p>
    <w:p w14:paraId="465B6F67" w14:textId="77777777" w:rsidR="0003287E" w:rsidRDefault="0003287E" w:rsidP="0003287E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285999">
        <w:rPr>
          <w:rFonts w:ascii="Calibri" w:hAnsi="Calibri"/>
          <w:sz w:val="20"/>
          <w:szCs w:val="20"/>
        </w:rPr>
        <w:t xml:space="preserve">Created data pipelines from student feedback data and Google Analytics to </w:t>
      </w:r>
      <w:r>
        <w:rPr>
          <w:rFonts w:ascii="Calibri" w:hAnsi="Calibri"/>
          <w:sz w:val="20"/>
          <w:szCs w:val="20"/>
        </w:rPr>
        <w:t xml:space="preserve">a </w:t>
      </w:r>
      <w:r w:rsidRPr="00285999">
        <w:rPr>
          <w:rFonts w:ascii="Calibri" w:hAnsi="Calibri"/>
          <w:sz w:val="20"/>
          <w:szCs w:val="20"/>
        </w:rPr>
        <w:t xml:space="preserve">data warehouse using PostgreSQL and Power Query. </w:t>
      </w:r>
      <w:r>
        <w:rPr>
          <w:rFonts w:ascii="Calibri" w:hAnsi="Calibri"/>
          <w:sz w:val="20"/>
          <w:szCs w:val="20"/>
        </w:rPr>
        <w:t>I designed a series of automated d</w:t>
      </w:r>
      <w:r w:rsidRPr="00285999">
        <w:rPr>
          <w:rFonts w:ascii="Calibri" w:hAnsi="Calibri"/>
          <w:sz w:val="20"/>
          <w:szCs w:val="20"/>
        </w:rPr>
        <w:t xml:space="preserve">ata visualisations </w:t>
      </w:r>
      <w:r>
        <w:rPr>
          <w:rFonts w:ascii="Calibri" w:hAnsi="Calibri"/>
          <w:sz w:val="20"/>
          <w:szCs w:val="20"/>
        </w:rPr>
        <w:t>and presented the results to the Head of Continuing Education who requested the results be shared each term with the course authors and design team to feed</w:t>
      </w:r>
      <w:r w:rsidRPr="00285999">
        <w:rPr>
          <w:rFonts w:ascii="Calibri" w:hAnsi="Calibri"/>
          <w:sz w:val="20"/>
          <w:szCs w:val="20"/>
        </w:rPr>
        <w:t xml:space="preserve"> into course </w:t>
      </w:r>
      <w:r>
        <w:rPr>
          <w:rFonts w:ascii="Calibri" w:hAnsi="Calibri"/>
          <w:sz w:val="20"/>
          <w:szCs w:val="20"/>
        </w:rPr>
        <w:t xml:space="preserve">design decisions </w:t>
      </w:r>
      <w:r w:rsidRPr="00285999">
        <w:rPr>
          <w:rFonts w:ascii="Calibri" w:hAnsi="Calibri"/>
          <w:sz w:val="20"/>
          <w:szCs w:val="20"/>
        </w:rPr>
        <w:t>and marketing strategy.</w:t>
      </w:r>
    </w:p>
    <w:p w14:paraId="3CCD8FD2" w14:textId="77777777" w:rsidR="0003287E" w:rsidRPr="00717E75" w:rsidRDefault="0003287E" w:rsidP="0003287E">
      <w:pPr>
        <w:rPr>
          <w:rFonts w:ascii="Calibri" w:hAnsi="Calibri"/>
          <w:b/>
          <w:bCs/>
          <w:sz w:val="20"/>
          <w:szCs w:val="20"/>
        </w:rPr>
      </w:pPr>
    </w:p>
    <w:p w14:paraId="3513371E" w14:textId="77777777" w:rsidR="0003287E" w:rsidRPr="00717E75" w:rsidRDefault="0003287E" w:rsidP="0003287E">
      <w:pPr>
        <w:rPr>
          <w:rFonts w:ascii="Calibri" w:hAnsi="Calibri"/>
          <w:b/>
          <w:bCs/>
          <w:sz w:val="20"/>
          <w:szCs w:val="20"/>
        </w:rPr>
      </w:pPr>
      <w:r w:rsidRPr="00717E75">
        <w:rPr>
          <w:rFonts w:ascii="Calibri" w:hAnsi="Calibri"/>
          <w:b/>
          <w:bCs/>
          <w:sz w:val="20"/>
          <w:szCs w:val="20"/>
        </w:rPr>
        <w:t xml:space="preserve">07/2010 – 07/2015 </w:t>
      </w:r>
      <w:r w:rsidRPr="00717E75">
        <w:rPr>
          <w:rFonts w:ascii="Calibri" w:hAnsi="Calibri"/>
          <w:b/>
          <w:bCs/>
          <w:sz w:val="20"/>
          <w:szCs w:val="20"/>
        </w:rPr>
        <w:tab/>
        <w:t>Operations Coordinator</w:t>
      </w:r>
    </w:p>
    <w:p w14:paraId="3D364CD8" w14:textId="77777777" w:rsidR="0003287E" w:rsidRPr="006F1750" w:rsidRDefault="0003287E" w:rsidP="0003287E">
      <w:pPr>
        <w:ind w:left="1440" w:firstLine="720"/>
        <w:rPr>
          <w:rFonts w:ascii="Calibri" w:hAnsi="Calibri"/>
          <w:sz w:val="20"/>
          <w:szCs w:val="20"/>
        </w:rPr>
      </w:pPr>
      <w:r w:rsidRPr="006F1750">
        <w:rPr>
          <w:rFonts w:ascii="Calibri" w:hAnsi="Calibri"/>
          <w:sz w:val="20"/>
          <w:szCs w:val="20"/>
        </w:rPr>
        <w:t>The Myers Briggs Company - Oxford</w:t>
      </w:r>
    </w:p>
    <w:p w14:paraId="672ED73A" w14:textId="77777777" w:rsidR="0003287E" w:rsidRPr="00042830" w:rsidRDefault="0003287E" w:rsidP="0003287E">
      <w:pPr>
        <w:rPr>
          <w:rFonts w:ascii="Calibri" w:hAnsi="Calibri"/>
          <w:b/>
          <w:bCs/>
          <w:sz w:val="20"/>
          <w:szCs w:val="20"/>
        </w:rPr>
      </w:pPr>
      <w:r w:rsidRPr="00042830">
        <w:rPr>
          <w:rFonts w:ascii="Calibri" w:hAnsi="Calibri"/>
          <w:b/>
          <w:bCs/>
          <w:sz w:val="20"/>
          <w:szCs w:val="20"/>
        </w:rPr>
        <w:t>Highlights</w:t>
      </w:r>
    </w:p>
    <w:p w14:paraId="0B03C755" w14:textId="77777777" w:rsidR="0003287E" w:rsidRPr="009119A7" w:rsidRDefault="0003287E" w:rsidP="0003287E">
      <w:pPr>
        <w:pStyle w:val="ListParagraph"/>
        <w:numPr>
          <w:ilvl w:val="0"/>
          <w:numId w:val="3"/>
        </w:numPr>
        <w:rPr>
          <w:rFonts w:ascii="Calibri" w:hAnsi="Calibri"/>
          <w:sz w:val="20"/>
          <w:szCs w:val="20"/>
        </w:rPr>
      </w:pPr>
      <w:r w:rsidRPr="009119A7">
        <w:rPr>
          <w:rFonts w:ascii="Calibri" w:hAnsi="Calibri"/>
          <w:sz w:val="20"/>
          <w:szCs w:val="20"/>
        </w:rPr>
        <w:t xml:space="preserve">Design and implementation of data pipelines to feed sales and marketing initiatives. </w:t>
      </w:r>
    </w:p>
    <w:p w14:paraId="2B02B3A3" w14:textId="77777777" w:rsidR="0003287E" w:rsidRPr="009119A7" w:rsidRDefault="0003287E" w:rsidP="0003287E">
      <w:pPr>
        <w:pStyle w:val="ListParagraph"/>
        <w:numPr>
          <w:ilvl w:val="0"/>
          <w:numId w:val="3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Automation of collation and analysis of </w:t>
      </w:r>
      <w:r w:rsidRPr="009119A7">
        <w:rPr>
          <w:rFonts w:ascii="Calibri" w:hAnsi="Calibri"/>
          <w:sz w:val="20"/>
          <w:szCs w:val="20"/>
        </w:rPr>
        <w:t>customer feedback data</w:t>
      </w:r>
      <w:r>
        <w:rPr>
          <w:rFonts w:ascii="Calibri" w:hAnsi="Calibri"/>
          <w:sz w:val="20"/>
          <w:szCs w:val="20"/>
        </w:rPr>
        <w:t xml:space="preserve"> using Excel VBA tools</w:t>
      </w:r>
      <w:r w:rsidRPr="009119A7">
        <w:rPr>
          <w:rFonts w:ascii="Calibri" w:hAnsi="Calibri"/>
          <w:sz w:val="20"/>
          <w:szCs w:val="20"/>
        </w:rPr>
        <w:t xml:space="preserve">, reporting to Head of UK Sales. </w:t>
      </w:r>
    </w:p>
    <w:p w14:paraId="21B2510E" w14:textId="77777777" w:rsidR="0003287E" w:rsidRPr="006F1750" w:rsidRDefault="0003287E" w:rsidP="0003287E">
      <w:pPr>
        <w:rPr>
          <w:rFonts w:ascii="Calibri" w:hAnsi="Calibri"/>
          <w:sz w:val="20"/>
          <w:szCs w:val="20"/>
        </w:rPr>
      </w:pPr>
    </w:p>
    <w:p w14:paraId="50DC3B96" w14:textId="77777777" w:rsidR="0003287E" w:rsidRPr="00717E75" w:rsidRDefault="0003287E" w:rsidP="0003287E">
      <w:pPr>
        <w:rPr>
          <w:rFonts w:ascii="Calibri" w:hAnsi="Calibri"/>
          <w:b/>
          <w:bCs/>
          <w:sz w:val="20"/>
          <w:szCs w:val="20"/>
        </w:rPr>
      </w:pPr>
      <w:r w:rsidRPr="00717E75">
        <w:rPr>
          <w:rFonts w:ascii="Calibri" w:hAnsi="Calibri"/>
          <w:b/>
          <w:bCs/>
          <w:sz w:val="20"/>
          <w:szCs w:val="20"/>
        </w:rPr>
        <w:t>05/2008 – 07/2010</w:t>
      </w:r>
      <w:r w:rsidRPr="00717E75">
        <w:rPr>
          <w:rFonts w:ascii="Calibri" w:hAnsi="Calibri"/>
          <w:b/>
          <w:bCs/>
          <w:sz w:val="20"/>
          <w:szCs w:val="20"/>
        </w:rPr>
        <w:tab/>
        <w:t>Personal Assistant to Lead IT Pharmacist</w:t>
      </w:r>
    </w:p>
    <w:p w14:paraId="2BE6B77E" w14:textId="77777777" w:rsidR="0003287E" w:rsidRPr="006F1750" w:rsidRDefault="0003287E" w:rsidP="0003287E">
      <w:pPr>
        <w:ind w:left="1440" w:firstLine="720"/>
        <w:rPr>
          <w:rFonts w:ascii="Calibri" w:hAnsi="Calibri"/>
          <w:sz w:val="20"/>
          <w:szCs w:val="20"/>
        </w:rPr>
      </w:pPr>
      <w:r w:rsidRPr="006F1750">
        <w:rPr>
          <w:rFonts w:ascii="Calibri" w:hAnsi="Calibri"/>
          <w:sz w:val="20"/>
          <w:szCs w:val="20"/>
        </w:rPr>
        <w:t>Oxford Radcliffe Hospitals NHS Trust - Oxford</w:t>
      </w:r>
    </w:p>
    <w:p w14:paraId="4D1A39FC" w14:textId="77777777" w:rsidR="0003287E" w:rsidRPr="00042830" w:rsidRDefault="0003287E" w:rsidP="0003287E">
      <w:pPr>
        <w:rPr>
          <w:rFonts w:ascii="Calibri" w:hAnsi="Calibri"/>
          <w:b/>
          <w:bCs/>
          <w:sz w:val="20"/>
          <w:szCs w:val="20"/>
        </w:rPr>
      </w:pPr>
      <w:r w:rsidRPr="00042830">
        <w:rPr>
          <w:rFonts w:ascii="Calibri" w:hAnsi="Calibri"/>
          <w:b/>
          <w:bCs/>
          <w:sz w:val="20"/>
          <w:szCs w:val="20"/>
        </w:rPr>
        <w:t>Highlights</w:t>
      </w:r>
    </w:p>
    <w:p w14:paraId="022F50E4" w14:textId="525A3E1F" w:rsidR="0003287E" w:rsidRDefault="0003287E" w:rsidP="0003287E">
      <w:pPr>
        <w:pStyle w:val="ListParagraph"/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F930D2">
        <w:rPr>
          <w:rFonts w:ascii="Calibri" w:hAnsi="Calibri"/>
          <w:sz w:val="20"/>
          <w:szCs w:val="20"/>
        </w:rPr>
        <w:t>Develop</w:t>
      </w:r>
      <w:r>
        <w:rPr>
          <w:rFonts w:ascii="Calibri" w:hAnsi="Calibri"/>
          <w:sz w:val="20"/>
          <w:szCs w:val="20"/>
        </w:rPr>
        <w:t>ed</w:t>
      </w:r>
      <w:r w:rsidRPr="00F930D2">
        <w:rPr>
          <w:rFonts w:ascii="Calibri" w:hAnsi="Calibri"/>
          <w:sz w:val="20"/>
          <w:szCs w:val="20"/>
        </w:rPr>
        <w:t xml:space="preserve"> SharePoint 2007/2010 intranet site </w:t>
      </w:r>
      <w:r>
        <w:rPr>
          <w:rFonts w:ascii="Calibri" w:hAnsi="Calibri"/>
          <w:sz w:val="20"/>
          <w:szCs w:val="20"/>
        </w:rPr>
        <w:t>for</w:t>
      </w:r>
      <w:r w:rsidRPr="00F930D2">
        <w:rPr>
          <w:rFonts w:ascii="Calibri" w:hAnsi="Calibri"/>
          <w:sz w:val="20"/>
          <w:szCs w:val="20"/>
        </w:rPr>
        <w:t xml:space="preserve"> HR </w:t>
      </w:r>
      <w:r>
        <w:rPr>
          <w:rFonts w:ascii="Calibri" w:hAnsi="Calibri"/>
          <w:sz w:val="20"/>
          <w:szCs w:val="20"/>
        </w:rPr>
        <w:t xml:space="preserve">data </w:t>
      </w:r>
      <w:r w:rsidRPr="00F930D2">
        <w:rPr>
          <w:rFonts w:ascii="Calibri" w:hAnsi="Calibri"/>
          <w:sz w:val="20"/>
          <w:szCs w:val="20"/>
        </w:rPr>
        <w:t>reporting &amp;</w:t>
      </w:r>
      <w:r>
        <w:rPr>
          <w:rFonts w:ascii="Calibri" w:hAnsi="Calibri"/>
          <w:sz w:val="20"/>
          <w:szCs w:val="20"/>
        </w:rPr>
        <w:t xml:space="preserve"> </w:t>
      </w:r>
      <w:r w:rsidRPr="00F930D2">
        <w:rPr>
          <w:rFonts w:ascii="Calibri" w:hAnsi="Calibri"/>
          <w:sz w:val="20"/>
          <w:szCs w:val="20"/>
        </w:rPr>
        <w:t xml:space="preserve">performance dashboards. </w:t>
      </w:r>
    </w:p>
    <w:p w14:paraId="6B0E125D" w14:textId="54CD3D79" w:rsidR="00493D65" w:rsidRPr="00F930D2" w:rsidRDefault="00B558E4" w:rsidP="0003287E">
      <w:pPr>
        <w:pStyle w:val="ListParagraph"/>
        <w:numPr>
          <w:ilvl w:val="0"/>
          <w:numId w:val="1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Developed data visualisations for Pharmacy Services re-design project.</w:t>
      </w:r>
    </w:p>
    <w:p w14:paraId="6C3EF439" w14:textId="1CAD6C32" w:rsidR="0003287E" w:rsidRPr="00F930D2" w:rsidRDefault="0003287E" w:rsidP="0003287E">
      <w:pPr>
        <w:pStyle w:val="ListParagraph"/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F930D2">
        <w:rPr>
          <w:rFonts w:ascii="Calibri" w:hAnsi="Calibri"/>
          <w:sz w:val="20"/>
          <w:szCs w:val="20"/>
        </w:rPr>
        <w:t xml:space="preserve">Design and build of data collection tools </w:t>
      </w:r>
      <w:r>
        <w:rPr>
          <w:rFonts w:ascii="Calibri" w:hAnsi="Calibri"/>
          <w:sz w:val="20"/>
          <w:szCs w:val="20"/>
        </w:rPr>
        <w:t>to assess the current state of pharmacy services across the South-Central region, and a</w:t>
      </w:r>
      <w:r w:rsidRPr="00F930D2">
        <w:rPr>
          <w:rFonts w:ascii="Calibri" w:hAnsi="Calibri"/>
          <w:sz w:val="20"/>
          <w:szCs w:val="20"/>
        </w:rPr>
        <w:t>nalysis of data sets</w:t>
      </w:r>
      <w:r>
        <w:rPr>
          <w:rFonts w:ascii="Calibri" w:hAnsi="Calibri"/>
          <w:sz w:val="20"/>
          <w:szCs w:val="20"/>
        </w:rPr>
        <w:t xml:space="preserve"> with results </w:t>
      </w:r>
      <w:r w:rsidRPr="00F930D2">
        <w:rPr>
          <w:rFonts w:ascii="Calibri" w:hAnsi="Calibri"/>
          <w:sz w:val="20"/>
          <w:szCs w:val="20"/>
        </w:rPr>
        <w:t>report</w:t>
      </w:r>
      <w:r>
        <w:rPr>
          <w:rFonts w:ascii="Calibri" w:hAnsi="Calibri"/>
          <w:sz w:val="20"/>
          <w:szCs w:val="20"/>
        </w:rPr>
        <w:t>ed</w:t>
      </w:r>
      <w:r w:rsidRPr="00F930D2">
        <w:rPr>
          <w:rFonts w:ascii="Calibri" w:hAnsi="Calibri"/>
          <w:sz w:val="20"/>
          <w:szCs w:val="20"/>
        </w:rPr>
        <w:t xml:space="preserve"> to </w:t>
      </w:r>
      <w:r>
        <w:rPr>
          <w:rFonts w:ascii="Calibri" w:hAnsi="Calibri"/>
          <w:sz w:val="20"/>
          <w:szCs w:val="20"/>
        </w:rPr>
        <w:t xml:space="preserve">the </w:t>
      </w:r>
      <w:r w:rsidRPr="00F930D2">
        <w:rPr>
          <w:rFonts w:ascii="Calibri" w:hAnsi="Calibri"/>
          <w:sz w:val="20"/>
          <w:szCs w:val="20"/>
        </w:rPr>
        <w:t>South</w:t>
      </w:r>
      <w:r w:rsidR="00C8440F">
        <w:rPr>
          <w:rFonts w:ascii="Calibri" w:hAnsi="Calibri"/>
          <w:sz w:val="20"/>
          <w:szCs w:val="20"/>
        </w:rPr>
        <w:t>-</w:t>
      </w:r>
      <w:r w:rsidRPr="00F930D2">
        <w:rPr>
          <w:rFonts w:ascii="Calibri" w:hAnsi="Calibri"/>
          <w:sz w:val="20"/>
          <w:szCs w:val="20"/>
        </w:rPr>
        <w:t xml:space="preserve">Central Regional Chief Pharmacists group. </w:t>
      </w:r>
    </w:p>
    <w:p w14:paraId="231A027C" w14:textId="77777777" w:rsidR="0003287E" w:rsidRDefault="0003287E" w:rsidP="0003287E">
      <w:pPr>
        <w:rPr>
          <w:rFonts w:ascii="Calibri" w:hAnsi="Calibri"/>
          <w:sz w:val="20"/>
          <w:szCs w:val="20"/>
        </w:rPr>
      </w:pPr>
    </w:p>
    <w:p w14:paraId="62902C7E" w14:textId="77777777" w:rsidR="001F7EBF" w:rsidRDefault="001F7EBF" w:rsidP="0003287E">
      <w:pPr>
        <w:rPr>
          <w:ins w:id="39" w:author="Rachel Peake" w:date="2022-05-30T23:13:00Z"/>
          <w:rFonts w:ascii="Calibri" w:hAnsi="Calibri"/>
          <w:b/>
          <w:bCs/>
        </w:rPr>
      </w:pPr>
    </w:p>
    <w:p w14:paraId="481C6502" w14:textId="6FBE056F" w:rsidR="0003287E" w:rsidRDefault="0003287E" w:rsidP="0003287E">
      <w:pPr>
        <w:rPr>
          <w:rFonts w:ascii="Calibri" w:hAnsi="Calibri"/>
          <w:b/>
          <w:bCs/>
        </w:rPr>
      </w:pPr>
      <w:r w:rsidRPr="0003287E">
        <w:rPr>
          <w:rFonts w:ascii="Calibri" w:hAnsi="Calibri"/>
          <w:b/>
          <w:bCs/>
        </w:rPr>
        <w:t xml:space="preserve">Education </w:t>
      </w:r>
    </w:p>
    <w:p w14:paraId="247B296F" w14:textId="77777777" w:rsidR="00C8380F" w:rsidRPr="00C8380F" w:rsidRDefault="00C8380F" w:rsidP="0003287E">
      <w:pPr>
        <w:rPr>
          <w:ins w:id="40" w:author="Rachel Peake" w:date="2022-05-30T23:13:00Z"/>
          <w:rFonts w:ascii="Calibri" w:hAnsi="Calibri"/>
          <w:sz w:val="20"/>
          <w:szCs w:val="20"/>
        </w:rPr>
      </w:pPr>
    </w:p>
    <w:p w14:paraId="3A984922" w14:textId="725C6B9E" w:rsidR="00C8380F" w:rsidRPr="00C8380F" w:rsidRDefault="00C8380F" w:rsidP="0003287E">
      <w:pPr>
        <w:rPr>
          <w:ins w:id="41" w:author="Rachel Peake" w:date="2022-05-30T23:13:00Z"/>
          <w:rFonts w:ascii="Calibri" w:hAnsi="Calibri"/>
          <w:sz w:val="20"/>
          <w:szCs w:val="20"/>
        </w:rPr>
      </w:pPr>
      <w:ins w:id="42" w:author="Rachel Peake" w:date="2022-05-30T23:13:00Z">
        <w:r w:rsidRPr="00C8380F">
          <w:rPr>
            <w:rFonts w:ascii="Calibri" w:hAnsi="Calibri"/>
            <w:sz w:val="20"/>
            <w:szCs w:val="20"/>
          </w:rPr>
          <w:t>202</w:t>
        </w:r>
        <w:r>
          <w:rPr>
            <w:rFonts w:ascii="Calibri" w:hAnsi="Calibri"/>
            <w:sz w:val="20"/>
            <w:szCs w:val="20"/>
          </w:rPr>
          <w:t>0</w:t>
        </w:r>
        <w:r w:rsidRPr="00C8380F">
          <w:rPr>
            <w:rFonts w:ascii="Calibri" w:hAnsi="Calibri"/>
            <w:sz w:val="20"/>
            <w:szCs w:val="20"/>
          </w:rPr>
          <w:t>-2021</w:t>
        </w:r>
        <w:r w:rsidRPr="00C8380F">
          <w:rPr>
            <w:rFonts w:ascii="Calibri" w:hAnsi="Calibri"/>
            <w:sz w:val="20"/>
            <w:szCs w:val="20"/>
          </w:rPr>
          <w:tab/>
          <w:t xml:space="preserve">Postgraduate Module: Data Management </w:t>
        </w:r>
        <w:r w:rsidRPr="00C8380F">
          <w:rPr>
            <w:rFonts w:ascii="Calibri" w:hAnsi="Calibri"/>
            <w:sz w:val="20"/>
            <w:szCs w:val="20"/>
          </w:rPr>
          <w:tab/>
        </w:r>
        <w:r w:rsidRPr="00C8380F">
          <w:rPr>
            <w:rFonts w:ascii="Calibri" w:hAnsi="Calibri"/>
            <w:sz w:val="20"/>
            <w:szCs w:val="20"/>
          </w:rPr>
          <w:tab/>
        </w:r>
        <w:r>
          <w:rPr>
            <w:rFonts w:ascii="Calibri" w:hAnsi="Calibri"/>
            <w:sz w:val="20"/>
            <w:szCs w:val="20"/>
          </w:rPr>
          <w:tab/>
        </w:r>
        <w:r w:rsidRPr="00C8380F">
          <w:rPr>
            <w:rFonts w:ascii="Calibri" w:hAnsi="Calibri"/>
            <w:sz w:val="20"/>
            <w:szCs w:val="20"/>
          </w:rPr>
          <w:t>Open University</w:t>
        </w:r>
      </w:ins>
    </w:p>
    <w:p w14:paraId="4EE0CC4C" w14:textId="77777777" w:rsidR="00C8380F" w:rsidRPr="00C8380F" w:rsidRDefault="00C8380F" w:rsidP="0003287E">
      <w:pPr>
        <w:rPr>
          <w:ins w:id="43" w:author="Rachel Peake" w:date="2022-05-30T23:13:00Z"/>
          <w:rFonts w:ascii="Calibri" w:hAnsi="Calibri"/>
          <w:sz w:val="20"/>
          <w:szCs w:val="20"/>
        </w:rPr>
      </w:pPr>
    </w:p>
    <w:p w14:paraId="7D6D90F8" w14:textId="27FDCE51" w:rsidR="00C8380F" w:rsidRPr="00C8380F" w:rsidRDefault="00C8380F" w:rsidP="0003287E">
      <w:pPr>
        <w:rPr>
          <w:ins w:id="44" w:author="Rachel Peake" w:date="2022-05-30T23:13:00Z"/>
          <w:rFonts w:ascii="Calibri" w:hAnsi="Calibri"/>
          <w:sz w:val="20"/>
          <w:szCs w:val="20"/>
        </w:rPr>
      </w:pPr>
      <w:ins w:id="45" w:author="Rachel Peake" w:date="2022-05-30T23:13:00Z">
        <w:r w:rsidRPr="00C8380F">
          <w:rPr>
            <w:rFonts w:ascii="Calibri" w:hAnsi="Calibri"/>
            <w:sz w:val="20"/>
            <w:szCs w:val="20"/>
          </w:rPr>
          <w:t>2020-2021</w:t>
        </w:r>
        <w:r w:rsidRPr="00C8380F">
          <w:rPr>
            <w:rFonts w:ascii="Calibri" w:hAnsi="Calibri"/>
            <w:sz w:val="20"/>
            <w:szCs w:val="20"/>
          </w:rPr>
          <w:tab/>
          <w:t xml:space="preserve">Postgraduate Module: Software Development </w:t>
        </w:r>
        <w:r w:rsidRPr="00C8380F">
          <w:rPr>
            <w:rFonts w:ascii="Calibri" w:hAnsi="Calibri"/>
            <w:sz w:val="20"/>
            <w:szCs w:val="20"/>
          </w:rPr>
          <w:tab/>
        </w:r>
        <w:r w:rsidRPr="00C8380F">
          <w:rPr>
            <w:rFonts w:ascii="Calibri" w:hAnsi="Calibri"/>
            <w:sz w:val="20"/>
            <w:szCs w:val="20"/>
          </w:rPr>
          <w:tab/>
          <w:t>Open University</w:t>
        </w:r>
      </w:ins>
    </w:p>
    <w:p w14:paraId="77EB9E49" w14:textId="77777777" w:rsidR="00C8380F" w:rsidRPr="00C8380F" w:rsidRDefault="00C8380F" w:rsidP="0003287E">
      <w:pPr>
        <w:rPr>
          <w:ins w:id="46" w:author="Rachel Peake" w:date="2022-05-30T23:13:00Z"/>
          <w:rFonts w:ascii="Calibri" w:hAnsi="Calibri"/>
          <w:sz w:val="20"/>
          <w:szCs w:val="20"/>
        </w:rPr>
      </w:pPr>
    </w:p>
    <w:p w14:paraId="0F371E40" w14:textId="2DE807DD" w:rsidR="0003287E" w:rsidRPr="006F1750" w:rsidRDefault="0003287E" w:rsidP="0003287E">
      <w:pPr>
        <w:rPr>
          <w:rFonts w:ascii="Calibri" w:hAnsi="Calibri"/>
          <w:sz w:val="20"/>
          <w:szCs w:val="20"/>
        </w:rPr>
      </w:pPr>
      <w:r w:rsidRPr="00C8380F">
        <w:rPr>
          <w:rFonts w:ascii="Calibri" w:hAnsi="Calibri"/>
          <w:sz w:val="20"/>
          <w:szCs w:val="20"/>
        </w:rPr>
        <w:t xml:space="preserve">2015-2016 </w:t>
      </w:r>
      <w:r w:rsidRPr="00C8380F">
        <w:rPr>
          <w:rFonts w:ascii="Calibri" w:hAnsi="Calibri"/>
          <w:sz w:val="20"/>
          <w:szCs w:val="20"/>
        </w:rPr>
        <w:tab/>
        <w:t>Advanced Diploma in Data and Systems Analysis</w:t>
      </w:r>
      <w:r w:rsidRPr="00C8380F">
        <w:rPr>
          <w:rFonts w:ascii="Calibri" w:hAnsi="Calibri"/>
          <w:sz w:val="20"/>
          <w:szCs w:val="20"/>
        </w:rPr>
        <w:tab/>
      </w:r>
      <w:r w:rsidRPr="00C8380F">
        <w:rPr>
          <w:rFonts w:ascii="Calibri" w:hAnsi="Calibri"/>
          <w:sz w:val="20"/>
          <w:szCs w:val="20"/>
        </w:rPr>
        <w:tab/>
        <w:t>University of Oxford</w:t>
      </w:r>
      <w:r w:rsidRPr="00C8380F">
        <w:rPr>
          <w:rFonts w:ascii="Calibri" w:hAnsi="Calibri"/>
          <w:sz w:val="20"/>
          <w:szCs w:val="20"/>
        </w:rPr>
        <w:tab/>
      </w:r>
      <w:r w:rsidRPr="006F1750">
        <w:rPr>
          <w:rFonts w:ascii="Calibri" w:hAnsi="Calibri"/>
          <w:sz w:val="20"/>
          <w:szCs w:val="20"/>
        </w:rPr>
        <w:tab/>
      </w:r>
      <w:r w:rsidRPr="006F1750">
        <w:rPr>
          <w:rFonts w:ascii="Calibri" w:hAnsi="Calibri"/>
          <w:sz w:val="20"/>
          <w:szCs w:val="20"/>
        </w:rPr>
        <w:tab/>
      </w:r>
      <w:r w:rsidRPr="006F1750">
        <w:rPr>
          <w:rFonts w:ascii="Calibri" w:hAnsi="Calibri"/>
          <w:sz w:val="20"/>
          <w:szCs w:val="20"/>
        </w:rPr>
        <w:tab/>
      </w:r>
      <w:r w:rsidR="00C8440F">
        <w:rPr>
          <w:rFonts w:ascii="Calibri" w:hAnsi="Calibri"/>
          <w:sz w:val="20"/>
          <w:szCs w:val="20"/>
        </w:rPr>
        <w:tab/>
      </w:r>
      <w:r w:rsidRPr="006F1750">
        <w:rPr>
          <w:rFonts w:ascii="Calibri" w:hAnsi="Calibri"/>
          <w:sz w:val="20"/>
          <w:szCs w:val="20"/>
        </w:rPr>
        <w:t xml:space="preserve">Distinction </w:t>
      </w:r>
    </w:p>
    <w:p w14:paraId="50903CA3" w14:textId="6326D489" w:rsidR="0003287E" w:rsidRPr="006F1750" w:rsidRDefault="0003287E" w:rsidP="0003287E">
      <w:pPr>
        <w:rPr>
          <w:rFonts w:ascii="Calibri" w:hAnsi="Calibri"/>
          <w:sz w:val="20"/>
          <w:szCs w:val="20"/>
        </w:rPr>
      </w:pPr>
      <w:r w:rsidRPr="006F1750">
        <w:rPr>
          <w:rFonts w:ascii="Calibri" w:hAnsi="Calibri"/>
          <w:sz w:val="20"/>
          <w:szCs w:val="20"/>
        </w:rPr>
        <w:t xml:space="preserve">2002 - 2006 </w:t>
      </w:r>
      <w:r w:rsidRPr="006F1750">
        <w:rPr>
          <w:rFonts w:ascii="Calibri" w:hAnsi="Calibri"/>
          <w:sz w:val="20"/>
          <w:szCs w:val="20"/>
        </w:rPr>
        <w:tab/>
        <w:t>BA (Hons) Modern History</w:t>
      </w:r>
      <w:r>
        <w:rPr>
          <w:rFonts w:ascii="Calibri" w:hAnsi="Calibri"/>
          <w:sz w:val="20"/>
          <w:szCs w:val="20"/>
        </w:rPr>
        <w:tab/>
      </w:r>
      <w:r w:rsidR="00C8440F">
        <w:rPr>
          <w:rFonts w:ascii="Calibri" w:hAnsi="Calibri"/>
          <w:sz w:val="20"/>
          <w:szCs w:val="20"/>
        </w:rPr>
        <w:t>(with Computing)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6F1750">
        <w:rPr>
          <w:rFonts w:ascii="Calibri" w:hAnsi="Calibri"/>
          <w:sz w:val="20"/>
          <w:szCs w:val="20"/>
        </w:rPr>
        <w:tab/>
        <w:t>Oxford Brookes University</w:t>
      </w:r>
    </w:p>
    <w:p w14:paraId="48732CAE" w14:textId="77777777" w:rsidR="0003287E" w:rsidRPr="006F1750" w:rsidRDefault="0003287E" w:rsidP="0003287E">
      <w:pPr>
        <w:ind w:left="720" w:firstLine="720"/>
        <w:rPr>
          <w:rFonts w:ascii="Calibri" w:hAnsi="Calibri"/>
          <w:sz w:val="20"/>
          <w:szCs w:val="20"/>
        </w:rPr>
      </w:pPr>
      <w:r w:rsidRPr="006F1750">
        <w:rPr>
          <w:rFonts w:ascii="Calibri" w:hAnsi="Calibri"/>
          <w:sz w:val="20"/>
          <w:szCs w:val="20"/>
        </w:rPr>
        <w:t xml:space="preserve">2:1 </w:t>
      </w:r>
    </w:p>
    <w:p w14:paraId="0585E588" w14:textId="77777777" w:rsidR="0003287E" w:rsidRPr="006F1750" w:rsidRDefault="0003287E" w:rsidP="0003287E">
      <w:pPr>
        <w:rPr>
          <w:rFonts w:ascii="Calibri" w:hAnsi="Calibri"/>
          <w:sz w:val="20"/>
          <w:szCs w:val="20"/>
        </w:rPr>
      </w:pPr>
      <w:r w:rsidRPr="006F1750">
        <w:rPr>
          <w:rFonts w:ascii="Calibri" w:hAnsi="Calibri"/>
          <w:sz w:val="20"/>
          <w:szCs w:val="20"/>
        </w:rPr>
        <w:t xml:space="preserve">2000 - 2002 </w:t>
      </w:r>
      <w:r w:rsidRPr="006F1750">
        <w:rPr>
          <w:rFonts w:ascii="Calibri" w:hAnsi="Calibri"/>
          <w:sz w:val="20"/>
          <w:szCs w:val="20"/>
        </w:rPr>
        <w:tab/>
        <w:t xml:space="preserve">BTEC National Diploma in Computer Studies </w:t>
      </w:r>
      <w:r w:rsidRPr="006F1750">
        <w:rPr>
          <w:rFonts w:ascii="Calibri" w:hAnsi="Calibri"/>
          <w:sz w:val="20"/>
          <w:szCs w:val="20"/>
        </w:rPr>
        <w:tab/>
      </w:r>
      <w:r w:rsidRPr="006F1750">
        <w:rPr>
          <w:rFonts w:ascii="Calibri" w:hAnsi="Calibri"/>
          <w:sz w:val="20"/>
          <w:szCs w:val="20"/>
        </w:rPr>
        <w:tab/>
        <w:t>Tile Hill College, Coventry</w:t>
      </w:r>
    </w:p>
    <w:p w14:paraId="7CC34F78" w14:textId="77777777" w:rsidR="0003287E" w:rsidRPr="006F1750" w:rsidRDefault="0003287E" w:rsidP="0003287E">
      <w:pPr>
        <w:ind w:left="720" w:firstLine="720"/>
        <w:rPr>
          <w:rFonts w:ascii="Calibri" w:hAnsi="Calibri"/>
          <w:sz w:val="20"/>
          <w:szCs w:val="20"/>
        </w:rPr>
      </w:pPr>
      <w:r w:rsidRPr="006F1750">
        <w:rPr>
          <w:rFonts w:ascii="Calibri" w:hAnsi="Calibri"/>
          <w:sz w:val="20"/>
          <w:szCs w:val="20"/>
        </w:rPr>
        <w:t xml:space="preserve">Distinction </w:t>
      </w:r>
    </w:p>
    <w:p w14:paraId="6DC175FF" w14:textId="60BC3C19" w:rsidR="0003287E" w:rsidRDefault="0003287E"/>
    <w:sectPr w:rsidR="0003287E" w:rsidSect="0003287E">
      <w:pgSz w:w="11906" w:h="16838"/>
      <w:pgMar w:top="720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7301"/>
    <w:multiLevelType w:val="hybridMultilevel"/>
    <w:tmpl w:val="6D4A27C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099A"/>
    <w:multiLevelType w:val="hybridMultilevel"/>
    <w:tmpl w:val="0EC63D7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40092"/>
    <w:multiLevelType w:val="hybridMultilevel"/>
    <w:tmpl w:val="343C54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00034"/>
    <w:multiLevelType w:val="hybridMultilevel"/>
    <w:tmpl w:val="168EAACE"/>
    <w:lvl w:ilvl="0" w:tplc="08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" w15:restartNumberingAfterBreak="0">
    <w:nsid w:val="32F3630A"/>
    <w:multiLevelType w:val="hybridMultilevel"/>
    <w:tmpl w:val="3968AE9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B01CF"/>
    <w:multiLevelType w:val="hybridMultilevel"/>
    <w:tmpl w:val="134C9B96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276991"/>
    <w:multiLevelType w:val="hybridMultilevel"/>
    <w:tmpl w:val="59686DE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C6D11"/>
    <w:multiLevelType w:val="hybridMultilevel"/>
    <w:tmpl w:val="D9120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970991">
    <w:abstractNumId w:val="4"/>
  </w:num>
  <w:num w:numId="2" w16cid:durableId="1793206352">
    <w:abstractNumId w:val="0"/>
  </w:num>
  <w:num w:numId="3" w16cid:durableId="1348946579">
    <w:abstractNumId w:val="6"/>
  </w:num>
  <w:num w:numId="4" w16cid:durableId="1251769280">
    <w:abstractNumId w:val="2"/>
  </w:num>
  <w:num w:numId="5" w16cid:durableId="173039522">
    <w:abstractNumId w:val="1"/>
  </w:num>
  <w:num w:numId="6" w16cid:durableId="1747453864">
    <w:abstractNumId w:val="7"/>
  </w:num>
  <w:num w:numId="7" w16cid:durableId="186875747">
    <w:abstractNumId w:val="3"/>
  </w:num>
  <w:num w:numId="8" w16cid:durableId="11857076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7E"/>
    <w:rsid w:val="00017813"/>
    <w:rsid w:val="0003287E"/>
    <w:rsid w:val="00065EA5"/>
    <w:rsid w:val="000705B4"/>
    <w:rsid w:val="001E6B0B"/>
    <w:rsid w:val="001F7EBF"/>
    <w:rsid w:val="00280F49"/>
    <w:rsid w:val="002B0C0F"/>
    <w:rsid w:val="002D7E98"/>
    <w:rsid w:val="003878B0"/>
    <w:rsid w:val="003A026D"/>
    <w:rsid w:val="00437771"/>
    <w:rsid w:val="00493D65"/>
    <w:rsid w:val="004A2244"/>
    <w:rsid w:val="004F66C0"/>
    <w:rsid w:val="00502FF3"/>
    <w:rsid w:val="00570178"/>
    <w:rsid w:val="00594F15"/>
    <w:rsid w:val="005C57F0"/>
    <w:rsid w:val="00616C64"/>
    <w:rsid w:val="00652CA0"/>
    <w:rsid w:val="0065534C"/>
    <w:rsid w:val="00655896"/>
    <w:rsid w:val="006A680F"/>
    <w:rsid w:val="007106BD"/>
    <w:rsid w:val="00723049"/>
    <w:rsid w:val="00750BBC"/>
    <w:rsid w:val="00787FCC"/>
    <w:rsid w:val="00791483"/>
    <w:rsid w:val="007A4D78"/>
    <w:rsid w:val="007D40DC"/>
    <w:rsid w:val="00866BD2"/>
    <w:rsid w:val="008809E0"/>
    <w:rsid w:val="008879BF"/>
    <w:rsid w:val="008977BB"/>
    <w:rsid w:val="0092454B"/>
    <w:rsid w:val="00947B19"/>
    <w:rsid w:val="009873A7"/>
    <w:rsid w:val="00A025AA"/>
    <w:rsid w:val="00A51616"/>
    <w:rsid w:val="00A6321F"/>
    <w:rsid w:val="00A84917"/>
    <w:rsid w:val="00B14890"/>
    <w:rsid w:val="00B4118F"/>
    <w:rsid w:val="00B558E4"/>
    <w:rsid w:val="00BF7013"/>
    <w:rsid w:val="00C40A50"/>
    <w:rsid w:val="00C8380F"/>
    <w:rsid w:val="00C8440F"/>
    <w:rsid w:val="00CB3A4E"/>
    <w:rsid w:val="00CE2C11"/>
    <w:rsid w:val="00D60C91"/>
    <w:rsid w:val="00D658A1"/>
    <w:rsid w:val="00D90471"/>
    <w:rsid w:val="00E14BD8"/>
    <w:rsid w:val="00E869F0"/>
    <w:rsid w:val="00ED54C3"/>
    <w:rsid w:val="00F55513"/>
    <w:rsid w:val="00F6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E4D8"/>
  <w15:chartTrackingRefBased/>
  <w15:docId w15:val="{42A47EBE-464C-45E3-9E72-8130DB2B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87E"/>
    <w:pPr>
      <w:spacing w:after="0" w:line="276" w:lineRule="auto"/>
    </w:pPr>
    <w:rPr>
      <w:rFonts w:ascii="Arial" w:eastAsia="Arial" w:hAnsi="Arial" w:cs="Arial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87E"/>
    <w:pPr>
      <w:spacing w:after="0" w:line="240" w:lineRule="auto"/>
    </w:pPr>
    <w:rPr>
      <w:rFonts w:ascii="Arial" w:eastAsia="Arial" w:hAnsi="Arial" w:cs="Arial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8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87E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E869F0"/>
    <w:pPr>
      <w:spacing w:after="0" w:line="240" w:lineRule="auto"/>
    </w:pPr>
    <w:rPr>
      <w:rFonts w:ascii="Arial" w:eastAsia="Arial" w:hAnsi="Arial" w:cs="Arial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onlinesupport.conted.ox.ac.u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ata-can.org.uk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F940A-C304-4AE7-8A94-F2D650EEE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Peake</dc:creator>
  <cp:keywords/>
  <dc:description/>
  <cp:lastModifiedBy>Rachel Peake</cp:lastModifiedBy>
  <cp:revision>38</cp:revision>
  <dcterms:created xsi:type="dcterms:W3CDTF">2021-12-06T21:46:00Z</dcterms:created>
  <dcterms:modified xsi:type="dcterms:W3CDTF">2022-05-30T22:14:00Z</dcterms:modified>
</cp:coreProperties>
</file>